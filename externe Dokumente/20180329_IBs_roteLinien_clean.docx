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96E94" w14:textId="77777777" w:rsidR="008B77AB" w:rsidRDefault="008B77AB">
      <w:pPr>
        <w:rPr>
          <w:sz w:val="2"/>
        </w:rPr>
      </w:pPr>
    </w:p>
    <w:p w14:paraId="62E4173A" w14:textId="77777777" w:rsidR="008B77AB" w:rsidRDefault="00B37703">
      <w:pPr>
        <w:pStyle w:val="berschrift1"/>
      </w:pPr>
      <w:bookmarkStart w:id="0" w:name="_Toc510082519"/>
      <w:proofErr w:type="spellStart"/>
      <w:r>
        <w:t>Layered</w:t>
      </w:r>
      <w:proofErr w:type="spellEnd"/>
      <w:r>
        <w:t xml:space="preserve">-Approach und </w:t>
      </w:r>
      <w:commentRangeStart w:id="1"/>
      <w:r>
        <w:t>Handlungsempfehlungen</w:t>
      </w:r>
      <w:commentRangeEnd w:id="1"/>
      <w:r>
        <w:rPr>
          <w:rStyle w:val="Kommentarzeichen"/>
          <w:rFonts w:eastAsiaTheme="minorHAnsi" w:cstheme="minorBidi"/>
          <w:color w:val="auto"/>
        </w:rPr>
        <w:commentReference w:id="1"/>
      </w:r>
      <w:bookmarkEnd w:id="0"/>
    </w:p>
    <w:p w14:paraId="6C114112" w14:textId="77777777" w:rsidR="004005B0" w:rsidRDefault="00B37703">
      <w:pPr>
        <w:pStyle w:val="Verzeichnis1"/>
        <w:tabs>
          <w:tab w:val="right" w:leader="dot" w:pos="8778"/>
        </w:tabs>
        <w:rPr>
          <w:rFonts w:eastAsiaTheme="minorEastAsia"/>
          <w:noProof/>
          <w:lang w:eastAsia="de-DE"/>
        </w:rPr>
      </w:pPr>
      <w:r>
        <w:fldChar w:fldCharType="begin"/>
      </w:r>
      <w:r>
        <w:instrText xml:space="preserve"> TOC \o "1-3" \h \z \u </w:instrText>
      </w:r>
      <w:r>
        <w:fldChar w:fldCharType="separate"/>
      </w:r>
      <w:hyperlink w:anchor="_Toc510082519" w:history="1">
        <w:r w:rsidR="004005B0" w:rsidRPr="006D523A">
          <w:rPr>
            <w:rStyle w:val="Hyperlink"/>
            <w:noProof/>
          </w:rPr>
          <w:t>Layered-Approach und Handlungsempfehlungen</w:t>
        </w:r>
        <w:r w:rsidR="004005B0">
          <w:rPr>
            <w:noProof/>
            <w:webHidden/>
          </w:rPr>
          <w:tab/>
        </w:r>
        <w:r w:rsidR="004005B0">
          <w:rPr>
            <w:noProof/>
            <w:webHidden/>
          </w:rPr>
          <w:fldChar w:fldCharType="begin"/>
        </w:r>
        <w:r w:rsidR="004005B0">
          <w:rPr>
            <w:noProof/>
            <w:webHidden/>
          </w:rPr>
          <w:instrText xml:space="preserve"> PAGEREF _Toc510082519 \h </w:instrText>
        </w:r>
        <w:r w:rsidR="004005B0">
          <w:rPr>
            <w:noProof/>
            <w:webHidden/>
          </w:rPr>
        </w:r>
        <w:r w:rsidR="004005B0">
          <w:rPr>
            <w:noProof/>
            <w:webHidden/>
          </w:rPr>
          <w:fldChar w:fldCharType="separate"/>
        </w:r>
        <w:r w:rsidR="004005B0">
          <w:rPr>
            <w:noProof/>
            <w:webHidden/>
          </w:rPr>
          <w:t>1</w:t>
        </w:r>
        <w:r w:rsidR="004005B0">
          <w:rPr>
            <w:noProof/>
            <w:webHidden/>
          </w:rPr>
          <w:fldChar w:fldCharType="end"/>
        </w:r>
      </w:hyperlink>
    </w:p>
    <w:p w14:paraId="6CFA52E3" w14:textId="77777777" w:rsidR="004005B0" w:rsidRDefault="00BF4F88">
      <w:pPr>
        <w:pStyle w:val="Verzeichnis1"/>
        <w:tabs>
          <w:tab w:val="right" w:leader="dot" w:pos="8778"/>
        </w:tabs>
        <w:rPr>
          <w:rFonts w:eastAsiaTheme="minorEastAsia"/>
          <w:noProof/>
          <w:lang w:eastAsia="de-DE"/>
        </w:rPr>
      </w:pPr>
      <w:hyperlink w:anchor="_Toc510082520" w:history="1">
        <w:r w:rsidR="004005B0" w:rsidRPr="006D523A">
          <w:rPr>
            <w:rStyle w:val="Hyperlink"/>
            <w:noProof/>
          </w:rPr>
          <w:t>Datenschutzerklärung</w:t>
        </w:r>
        <w:r w:rsidR="004005B0">
          <w:rPr>
            <w:noProof/>
            <w:webHidden/>
          </w:rPr>
          <w:tab/>
        </w:r>
        <w:r w:rsidR="004005B0">
          <w:rPr>
            <w:noProof/>
            <w:webHidden/>
          </w:rPr>
          <w:fldChar w:fldCharType="begin"/>
        </w:r>
        <w:r w:rsidR="004005B0">
          <w:rPr>
            <w:noProof/>
            <w:webHidden/>
          </w:rPr>
          <w:instrText xml:space="preserve"> PAGEREF _Toc510082520 \h </w:instrText>
        </w:r>
        <w:r w:rsidR="004005B0">
          <w:rPr>
            <w:noProof/>
            <w:webHidden/>
          </w:rPr>
        </w:r>
        <w:r w:rsidR="004005B0">
          <w:rPr>
            <w:noProof/>
            <w:webHidden/>
          </w:rPr>
          <w:fldChar w:fldCharType="separate"/>
        </w:r>
        <w:r w:rsidR="004005B0">
          <w:rPr>
            <w:noProof/>
            <w:webHidden/>
          </w:rPr>
          <w:t>2</w:t>
        </w:r>
        <w:r w:rsidR="004005B0">
          <w:rPr>
            <w:noProof/>
            <w:webHidden/>
          </w:rPr>
          <w:fldChar w:fldCharType="end"/>
        </w:r>
      </w:hyperlink>
    </w:p>
    <w:p w14:paraId="5A4AB856"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1" w:history="1">
        <w:r w:rsidR="004005B0" w:rsidRPr="006D523A">
          <w:rPr>
            <w:rStyle w:val="Hyperlink"/>
            <w:noProof/>
          </w:rPr>
          <w:t>Die App stellt keine Datenschutzerklärung bereit</w:t>
        </w:r>
        <w:r w:rsidR="004005B0">
          <w:rPr>
            <w:noProof/>
            <w:webHidden/>
          </w:rPr>
          <w:tab/>
        </w:r>
        <w:r w:rsidR="004005B0">
          <w:rPr>
            <w:noProof/>
            <w:webHidden/>
          </w:rPr>
          <w:fldChar w:fldCharType="begin"/>
        </w:r>
        <w:r w:rsidR="004005B0">
          <w:rPr>
            <w:noProof/>
            <w:webHidden/>
          </w:rPr>
          <w:instrText xml:space="preserve"> PAGEREF _Toc510082521 \h </w:instrText>
        </w:r>
        <w:r w:rsidR="004005B0">
          <w:rPr>
            <w:noProof/>
            <w:webHidden/>
          </w:rPr>
        </w:r>
        <w:r w:rsidR="004005B0">
          <w:rPr>
            <w:noProof/>
            <w:webHidden/>
          </w:rPr>
          <w:fldChar w:fldCharType="separate"/>
        </w:r>
        <w:r w:rsidR="004005B0">
          <w:rPr>
            <w:noProof/>
            <w:webHidden/>
          </w:rPr>
          <w:t>2</w:t>
        </w:r>
        <w:r w:rsidR="004005B0">
          <w:rPr>
            <w:noProof/>
            <w:webHidden/>
          </w:rPr>
          <w:fldChar w:fldCharType="end"/>
        </w:r>
      </w:hyperlink>
    </w:p>
    <w:p w14:paraId="7F8EAE67"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2" w:history="1">
        <w:r w:rsidR="004005B0" w:rsidRPr="006D523A">
          <w:rPr>
            <w:rStyle w:val="Hyperlink"/>
            <w:noProof/>
          </w:rPr>
          <w:t>Die App stellt keine Datenschutzerklärung auf Deutsch bereit</w:t>
        </w:r>
        <w:r w:rsidR="004005B0">
          <w:rPr>
            <w:noProof/>
            <w:webHidden/>
          </w:rPr>
          <w:tab/>
        </w:r>
        <w:r w:rsidR="004005B0">
          <w:rPr>
            <w:noProof/>
            <w:webHidden/>
          </w:rPr>
          <w:fldChar w:fldCharType="begin"/>
        </w:r>
        <w:r w:rsidR="004005B0">
          <w:rPr>
            <w:noProof/>
            <w:webHidden/>
          </w:rPr>
          <w:instrText xml:space="preserve"> PAGEREF _Toc510082522 \h </w:instrText>
        </w:r>
        <w:r w:rsidR="004005B0">
          <w:rPr>
            <w:noProof/>
            <w:webHidden/>
          </w:rPr>
        </w:r>
        <w:r w:rsidR="004005B0">
          <w:rPr>
            <w:noProof/>
            <w:webHidden/>
          </w:rPr>
          <w:fldChar w:fldCharType="separate"/>
        </w:r>
        <w:r w:rsidR="004005B0">
          <w:rPr>
            <w:noProof/>
            <w:webHidden/>
          </w:rPr>
          <w:t>2</w:t>
        </w:r>
        <w:r w:rsidR="004005B0">
          <w:rPr>
            <w:noProof/>
            <w:webHidden/>
          </w:rPr>
          <w:fldChar w:fldCharType="end"/>
        </w:r>
      </w:hyperlink>
    </w:p>
    <w:p w14:paraId="1FC5AC97"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3" w:history="1">
        <w:r w:rsidR="004005B0" w:rsidRPr="006D523A">
          <w:rPr>
            <w:rStyle w:val="Hyperlink"/>
            <w:noProof/>
          </w:rPr>
          <w:t>Die App stellt die Datenschutzerklärung erst nach Start der App bereit</w:t>
        </w:r>
        <w:r w:rsidR="004005B0">
          <w:rPr>
            <w:noProof/>
            <w:webHidden/>
          </w:rPr>
          <w:tab/>
        </w:r>
        <w:r w:rsidR="004005B0">
          <w:rPr>
            <w:noProof/>
            <w:webHidden/>
          </w:rPr>
          <w:fldChar w:fldCharType="begin"/>
        </w:r>
        <w:r w:rsidR="004005B0">
          <w:rPr>
            <w:noProof/>
            <w:webHidden/>
          </w:rPr>
          <w:instrText xml:space="preserve"> PAGEREF _Toc510082523 \h </w:instrText>
        </w:r>
        <w:r w:rsidR="004005B0">
          <w:rPr>
            <w:noProof/>
            <w:webHidden/>
          </w:rPr>
        </w:r>
        <w:r w:rsidR="004005B0">
          <w:rPr>
            <w:noProof/>
            <w:webHidden/>
          </w:rPr>
          <w:fldChar w:fldCharType="separate"/>
        </w:r>
        <w:r w:rsidR="004005B0">
          <w:rPr>
            <w:noProof/>
            <w:webHidden/>
          </w:rPr>
          <w:t>3</w:t>
        </w:r>
        <w:r w:rsidR="004005B0">
          <w:rPr>
            <w:noProof/>
            <w:webHidden/>
          </w:rPr>
          <w:fldChar w:fldCharType="end"/>
        </w:r>
      </w:hyperlink>
    </w:p>
    <w:p w14:paraId="7D7AEA67"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4" w:history="1">
        <w:r w:rsidR="004005B0" w:rsidRPr="006D523A">
          <w:rPr>
            <w:rStyle w:val="Hyperlink"/>
            <w:noProof/>
          </w:rPr>
          <w:t>Die Datenschutzerklärung verwendet ungenaue Formulierungen</w:t>
        </w:r>
        <w:r w:rsidR="004005B0">
          <w:rPr>
            <w:noProof/>
            <w:webHidden/>
          </w:rPr>
          <w:tab/>
        </w:r>
        <w:r w:rsidR="004005B0">
          <w:rPr>
            <w:noProof/>
            <w:webHidden/>
          </w:rPr>
          <w:fldChar w:fldCharType="begin"/>
        </w:r>
        <w:r w:rsidR="004005B0">
          <w:rPr>
            <w:noProof/>
            <w:webHidden/>
          </w:rPr>
          <w:instrText xml:space="preserve"> PAGEREF _Toc510082524 \h </w:instrText>
        </w:r>
        <w:r w:rsidR="004005B0">
          <w:rPr>
            <w:noProof/>
            <w:webHidden/>
          </w:rPr>
        </w:r>
        <w:r w:rsidR="004005B0">
          <w:rPr>
            <w:noProof/>
            <w:webHidden/>
          </w:rPr>
          <w:fldChar w:fldCharType="separate"/>
        </w:r>
        <w:r w:rsidR="004005B0">
          <w:rPr>
            <w:noProof/>
            <w:webHidden/>
          </w:rPr>
          <w:t>4</w:t>
        </w:r>
        <w:r w:rsidR="004005B0">
          <w:rPr>
            <w:noProof/>
            <w:webHidden/>
          </w:rPr>
          <w:fldChar w:fldCharType="end"/>
        </w:r>
      </w:hyperlink>
    </w:p>
    <w:p w14:paraId="6F7F718B"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5" w:history="1">
        <w:r w:rsidR="004005B0" w:rsidRPr="006D523A">
          <w:rPr>
            <w:rStyle w:val="Hyperlink"/>
            <w:noProof/>
          </w:rPr>
          <w:t>Die Datenschutzerklärung kann geändert werden, ohne Sie hierüber zu informieren</w:t>
        </w:r>
        <w:r w:rsidR="004005B0">
          <w:rPr>
            <w:noProof/>
            <w:webHidden/>
          </w:rPr>
          <w:tab/>
        </w:r>
        <w:r w:rsidR="004005B0">
          <w:rPr>
            <w:noProof/>
            <w:webHidden/>
          </w:rPr>
          <w:fldChar w:fldCharType="begin"/>
        </w:r>
        <w:r w:rsidR="004005B0">
          <w:rPr>
            <w:noProof/>
            <w:webHidden/>
          </w:rPr>
          <w:instrText xml:space="preserve"> PAGEREF _Toc510082525 \h </w:instrText>
        </w:r>
        <w:r w:rsidR="004005B0">
          <w:rPr>
            <w:noProof/>
            <w:webHidden/>
          </w:rPr>
        </w:r>
        <w:r w:rsidR="004005B0">
          <w:rPr>
            <w:noProof/>
            <w:webHidden/>
          </w:rPr>
          <w:fldChar w:fldCharType="separate"/>
        </w:r>
        <w:r w:rsidR="004005B0">
          <w:rPr>
            <w:noProof/>
            <w:webHidden/>
          </w:rPr>
          <w:t>5</w:t>
        </w:r>
        <w:r w:rsidR="004005B0">
          <w:rPr>
            <w:noProof/>
            <w:webHidden/>
          </w:rPr>
          <w:fldChar w:fldCharType="end"/>
        </w:r>
      </w:hyperlink>
    </w:p>
    <w:p w14:paraId="0733D2B7"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6" w:history="1">
        <w:r w:rsidR="004005B0" w:rsidRPr="006D523A">
          <w:rPr>
            <w:rStyle w:val="Hyperlink"/>
            <w:noProof/>
          </w:rPr>
          <w:t>Die App klärt nicht ordnungsgemäß über Datenverarbeitungen im Ausland auf</w:t>
        </w:r>
        <w:r w:rsidR="004005B0">
          <w:rPr>
            <w:noProof/>
            <w:webHidden/>
          </w:rPr>
          <w:tab/>
        </w:r>
        <w:r w:rsidR="004005B0">
          <w:rPr>
            <w:noProof/>
            <w:webHidden/>
          </w:rPr>
          <w:fldChar w:fldCharType="begin"/>
        </w:r>
        <w:r w:rsidR="004005B0">
          <w:rPr>
            <w:noProof/>
            <w:webHidden/>
          </w:rPr>
          <w:instrText xml:space="preserve"> PAGEREF _Toc510082526 \h </w:instrText>
        </w:r>
        <w:r w:rsidR="004005B0">
          <w:rPr>
            <w:noProof/>
            <w:webHidden/>
          </w:rPr>
        </w:r>
        <w:r w:rsidR="004005B0">
          <w:rPr>
            <w:noProof/>
            <w:webHidden/>
          </w:rPr>
          <w:fldChar w:fldCharType="separate"/>
        </w:r>
        <w:r w:rsidR="004005B0">
          <w:rPr>
            <w:noProof/>
            <w:webHidden/>
          </w:rPr>
          <w:t>6</w:t>
        </w:r>
        <w:r w:rsidR="004005B0">
          <w:rPr>
            <w:noProof/>
            <w:webHidden/>
          </w:rPr>
          <w:fldChar w:fldCharType="end"/>
        </w:r>
      </w:hyperlink>
    </w:p>
    <w:p w14:paraId="6A277BA3"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7" w:history="1">
        <w:r w:rsidR="004005B0" w:rsidRPr="006D523A">
          <w:rPr>
            <w:rStyle w:val="Hyperlink"/>
            <w:noProof/>
          </w:rPr>
          <w:t>Die App benennt keine Kontaktmöglichkeit für datenschutzrechtliche Anliegen</w:t>
        </w:r>
        <w:r w:rsidR="004005B0">
          <w:rPr>
            <w:noProof/>
            <w:webHidden/>
          </w:rPr>
          <w:tab/>
        </w:r>
        <w:r w:rsidR="004005B0">
          <w:rPr>
            <w:noProof/>
            <w:webHidden/>
          </w:rPr>
          <w:fldChar w:fldCharType="begin"/>
        </w:r>
        <w:r w:rsidR="004005B0">
          <w:rPr>
            <w:noProof/>
            <w:webHidden/>
          </w:rPr>
          <w:instrText xml:space="preserve"> PAGEREF _Toc510082527 \h </w:instrText>
        </w:r>
        <w:r w:rsidR="004005B0">
          <w:rPr>
            <w:noProof/>
            <w:webHidden/>
          </w:rPr>
        </w:r>
        <w:r w:rsidR="004005B0">
          <w:rPr>
            <w:noProof/>
            <w:webHidden/>
          </w:rPr>
          <w:fldChar w:fldCharType="separate"/>
        </w:r>
        <w:r w:rsidR="004005B0">
          <w:rPr>
            <w:noProof/>
            <w:webHidden/>
          </w:rPr>
          <w:t>7</w:t>
        </w:r>
        <w:r w:rsidR="004005B0">
          <w:rPr>
            <w:noProof/>
            <w:webHidden/>
          </w:rPr>
          <w:fldChar w:fldCharType="end"/>
        </w:r>
      </w:hyperlink>
    </w:p>
    <w:p w14:paraId="07BF0F29"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8" w:history="1">
        <w:r w:rsidR="004005B0" w:rsidRPr="006D523A">
          <w:rPr>
            <w:rStyle w:val="Hyperlink"/>
            <w:noProof/>
          </w:rPr>
          <w:t>Die App stellt unterschiedliche Datenschutzerklärungen in der App und im App-Store bereit</w:t>
        </w:r>
        <w:r w:rsidR="004005B0">
          <w:rPr>
            <w:noProof/>
            <w:webHidden/>
          </w:rPr>
          <w:tab/>
        </w:r>
        <w:r w:rsidR="004005B0">
          <w:rPr>
            <w:noProof/>
            <w:webHidden/>
          </w:rPr>
          <w:fldChar w:fldCharType="begin"/>
        </w:r>
        <w:r w:rsidR="004005B0">
          <w:rPr>
            <w:noProof/>
            <w:webHidden/>
          </w:rPr>
          <w:instrText xml:space="preserve"> PAGEREF _Toc510082528 \h </w:instrText>
        </w:r>
        <w:r w:rsidR="004005B0">
          <w:rPr>
            <w:noProof/>
            <w:webHidden/>
          </w:rPr>
        </w:r>
        <w:r w:rsidR="004005B0">
          <w:rPr>
            <w:noProof/>
            <w:webHidden/>
          </w:rPr>
          <w:fldChar w:fldCharType="separate"/>
        </w:r>
        <w:r w:rsidR="004005B0">
          <w:rPr>
            <w:noProof/>
            <w:webHidden/>
          </w:rPr>
          <w:t>9</w:t>
        </w:r>
        <w:r w:rsidR="004005B0">
          <w:rPr>
            <w:noProof/>
            <w:webHidden/>
          </w:rPr>
          <w:fldChar w:fldCharType="end"/>
        </w:r>
      </w:hyperlink>
    </w:p>
    <w:p w14:paraId="47B53D6F"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29" w:history="1">
        <w:r w:rsidR="004005B0" w:rsidRPr="006D523A">
          <w:rPr>
            <w:rStyle w:val="Hyperlink"/>
            <w:noProof/>
          </w:rPr>
          <w:t>Die App verarbeitet Daten, die ausdrücklich ausgeschlossen wurden</w:t>
        </w:r>
        <w:r w:rsidR="004005B0">
          <w:rPr>
            <w:noProof/>
            <w:webHidden/>
          </w:rPr>
          <w:tab/>
        </w:r>
        <w:r w:rsidR="004005B0">
          <w:rPr>
            <w:noProof/>
            <w:webHidden/>
          </w:rPr>
          <w:fldChar w:fldCharType="begin"/>
        </w:r>
        <w:r w:rsidR="004005B0">
          <w:rPr>
            <w:noProof/>
            <w:webHidden/>
          </w:rPr>
          <w:instrText xml:space="preserve"> PAGEREF _Toc510082529 \h </w:instrText>
        </w:r>
        <w:r w:rsidR="004005B0">
          <w:rPr>
            <w:noProof/>
            <w:webHidden/>
          </w:rPr>
        </w:r>
        <w:r w:rsidR="004005B0">
          <w:rPr>
            <w:noProof/>
            <w:webHidden/>
          </w:rPr>
          <w:fldChar w:fldCharType="separate"/>
        </w:r>
        <w:r w:rsidR="004005B0">
          <w:rPr>
            <w:noProof/>
            <w:webHidden/>
          </w:rPr>
          <w:t>10</w:t>
        </w:r>
        <w:r w:rsidR="004005B0">
          <w:rPr>
            <w:noProof/>
            <w:webHidden/>
          </w:rPr>
          <w:fldChar w:fldCharType="end"/>
        </w:r>
      </w:hyperlink>
    </w:p>
    <w:p w14:paraId="0F02A53E" w14:textId="77777777" w:rsidR="004005B0" w:rsidRDefault="00BF4F88">
      <w:pPr>
        <w:pStyle w:val="Verzeichnis1"/>
        <w:tabs>
          <w:tab w:val="right" w:leader="dot" w:pos="8778"/>
        </w:tabs>
        <w:rPr>
          <w:rFonts w:eastAsiaTheme="minorEastAsia"/>
          <w:noProof/>
          <w:lang w:eastAsia="de-DE"/>
        </w:rPr>
      </w:pPr>
      <w:hyperlink w:anchor="_Toc510082530" w:history="1">
        <w:r w:rsidR="004005B0" w:rsidRPr="006D523A">
          <w:rPr>
            <w:rStyle w:val="Hyperlink"/>
            <w:noProof/>
          </w:rPr>
          <w:t>Sicherheit</w:t>
        </w:r>
        <w:r w:rsidR="004005B0">
          <w:rPr>
            <w:noProof/>
            <w:webHidden/>
          </w:rPr>
          <w:tab/>
        </w:r>
        <w:r w:rsidR="004005B0">
          <w:rPr>
            <w:noProof/>
            <w:webHidden/>
          </w:rPr>
          <w:fldChar w:fldCharType="begin"/>
        </w:r>
        <w:r w:rsidR="004005B0">
          <w:rPr>
            <w:noProof/>
            <w:webHidden/>
          </w:rPr>
          <w:instrText xml:space="preserve"> PAGEREF _Toc510082530 \h </w:instrText>
        </w:r>
        <w:r w:rsidR="004005B0">
          <w:rPr>
            <w:noProof/>
            <w:webHidden/>
          </w:rPr>
        </w:r>
        <w:r w:rsidR="004005B0">
          <w:rPr>
            <w:noProof/>
            <w:webHidden/>
          </w:rPr>
          <w:fldChar w:fldCharType="separate"/>
        </w:r>
        <w:r w:rsidR="004005B0">
          <w:rPr>
            <w:noProof/>
            <w:webHidden/>
          </w:rPr>
          <w:t>11</w:t>
        </w:r>
        <w:r w:rsidR="004005B0">
          <w:rPr>
            <w:noProof/>
            <w:webHidden/>
          </w:rPr>
          <w:fldChar w:fldCharType="end"/>
        </w:r>
      </w:hyperlink>
    </w:p>
    <w:p w14:paraId="7389EDCC"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1" w:history="1">
        <w:r w:rsidR="004005B0" w:rsidRPr="006D523A">
          <w:rPr>
            <w:rStyle w:val="Hyperlink"/>
            <w:noProof/>
          </w:rPr>
          <w:t>Die App enthält Malware</w:t>
        </w:r>
        <w:r w:rsidR="004005B0">
          <w:rPr>
            <w:noProof/>
            <w:webHidden/>
          </w:rPr>
          <w:tab/>
        </w:r>
        <w:r w:rsidR="004005B0">
          <w:rPr>
            <w:noProof/>
            <w:webHidden/>
          </w:rPr>
          <w:fldChar w:fldCharType="begin"/>
        </w:r>
        <w:r w:rsidR="004005B0">
          <w:rPr>
            <w:noProof/>
            <w:webHidden/>
          </w:rPr>
          <w:instrText xml:space="preserve"> PAGEREF _Toc510082531 \h </w:instrText>
        </w:r>
        <w:r w:rsidR="004005B0">
          <w:rPr>
            <w:noProof/>
            <w:webHidden/>
          </w:rPr>
        </w:r>
        <w:r w:rsidR="004005B0">
          <w:rPr>
            <w:noProof/>
            <w:webHidden/>
          </w:rPr>
          <w:fldChar w:fldCharType="separate"/>
        </w:r>
        <w:r w:rsidR="004005B0">
          <w:rPr>
            <w:noProof/>
            <w:webHidden/>
          </w:rPr>
          <w:t>11</w:t>
        </w:r>
        <w:r w:rsidR="004005B0">
          <w:rPr>
            <w:noProof/>
            <w:webHidden/>
          </w:rPr>
          <w:fldChar w:fldCharType="end"/>
        </w:r>
      </w:hyperlink>
    </w:p>
    <w:p w14:paraId="0D74A6BF"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2" w:history="1">
        <w:r w:rsidR="004005B0" w:rsidRPr="006D523A">
          <w:rPr>
            <w:rStyle w:val="Hyperlink"/>
            <w:noProof/>
          </w:rPr>
          <w:t>Die Verschlüsselung der App ist unsicher</w:t>
        </w:r>
        <w:r w:rsidR="004005B0">
          <w:rPr>
            <w:noProof/>
            <w:webHidden/>
          </w:rPr>
          <w:tab/>
        </w:r>
        <w:r w:rsidR="004005B0">
          <w:rPr>
            <w:noProof/>
            <w:webHidden/>
          </w:rPr>
          <w:fldChar w:fldCharType="begin"/>
        </w:r>
        <w:r w:rsidR="004005B0">
          <w:rPr>
            <w:noProof/>
            <w:webHidden/>
          </w:rPr>
          <w:instrText xml:space="preserve"> PAGEREF _Toc510082532 \h </w:instrText>
        </w:r>
        <w:r w:rsidR="004005B0">
          <w:rPr>
            <w:noProof/>
            <w:webHidden/>
          </w:rPr>
        </w:r>
        <w:r w:rsidR="004005B0">
          <w:rPr>
            <w:noProof/>
            <w:webHidden/>
          </w:rPr>
          <w:fldChar w:fldCharType="separate"/>
        </w:r>
        <w:r w:rsidR="004005B0">
          <w:rPr>
            <w:noProof/>
            <w:webHidden/>
          </w:rPr>
          <w:t>12</w:t>
        </w:r>
        <w:r w:rsidR="004005B0">
          <w:rPr>
            <w:noProof/>
            <w:webHidden/>
          </w:rPr>
          <w:fldChar w:fldCharType="end"/>
        </w:r>
      </w:hyperlink>
    </w:p>
    <w:p w14:paraId="4F2D95C6"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3" w:history="1">
        <w:r w:rsidR="004005B0" w:rsidRPr="006D523A">
          <w:rPr>
            <w:rStyle w:val="Hyperlink"/>
            <w:noProof/>
          </w:rPr>
          <w:t>Die App kann sich im Hintergrund unbemerkt aktualisieren</w:t>
        </w:r>
        <w:r w:rsidR="004005B0">
          <w:rPr>
            <w:noProof/>
            <w:webHidden/>
          </w:rPr>
          <w:tab/>
        </w:r>
        <w:r w:rsidR="004005B0">
          <w:rPr>
            <w:noProof/>
            <w:webHidden/>
          </w:rPr>
          <w:fldChar w:fldCharType="begin"/>
        </w:r>
        <w:r w:rsidR="004005B0">
          <w:rPr>
            <w:noProof/>
            <w:webHidden/>
          </w:rPr>
          <w:instrText xml:space="preserve"> PAGEREF _Toc510082533 \h </w:instrText>
        </w:r>
        <w:r w:rsidR="004005B0">
          <w:rPr>
            <w:noProof/>
            <w:webHidden/>
          </w:rPr>
        </w:r>
        <w:r w:rsidR="004005B0">
          <w:rPr>
            <w:noProof/>
            <w:webHidden/>
          </w:rPr>
          <w:fldChar w:fldCharType="separate"/>
        </w:r>
        <w:r w:rsidR="004005B0">
          <w:rPr>
            <w:noProof/>
            <w:webHidden/>
          </w:rPr>
          <w:t>13</w:t>
        </w:r>
        <w:r w:rsidR="004005B0">
          <w:rPr>
            <w:noProof/>
            <w:webHidden/>
          </w:rPr>
          <w:fldChar w:fldCharType="end"/>
        </w:r>
      </w:hyperlink>
    </w:p>
    <w:p w14:paraId="22D7A319"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4" w:history="1">
        <w:r w:rsidR="004005B0" w:rsidRPr="006D523A">
          <w:rPr>
            <w:rStyle w:val="Hyperlink"/>
            <w:noProof/>
          </w:rPr>
          <w:t>Ihre Login-Daten werden unverschlüsselt übermittelt</w:t>
        </w:r>
        <w:r w:rsidR="004005B0">
          <w:rPr>
            <w:noProof/>
            <w:webHidden/>
          </w:rPr>
          <w:tab/>
        </w:r>
        <w:r w:rsidR="004005B0">
          <w:rPr>
            <w:noProof/>
            <w:webHidden/>
          </w:rPr>
          <w:fldChar w:fldCharType="begin"/>
        </w:r>
        <w:r w:rsidR="004005B0">
          <w:rPr>
            <w:noProof/>
            <w:webHidden/>
          </w:rPr>
          <w:instrText xml:space="preserve"> PAGEREF _Toc510082534 \h </w:instrText>
        </w:r>
        <w:r w:rsidR="004005B0">
          <w:rPr>
            <w:noProof/>
            <w:webHidden/>
          </w:rPr>
        </w:r>
        <w:r w:rsidR="004005B0">
          <w:rPr>
            <w:noProof/>
            <w:webHidden/>
          </w:rPr>
          <w:fldChar w:fldCharType="separate"/>
        </w:r>
        <w:r w:rsidR="004005B0">
          <w:rPr>
            <w:noProof/>
            <w:webHidden/>
          </w:rPr>
          <w:t>14</w:t>
        </w:r>
        <w:r w:rsidR="004005B0">
          <w:rPr>
            <w:noProof/>
            <w:webHidden/>
          </w:rPr>
          <w:fldChar w:fldCharType="end"/>
        </w:r>
      </w:hyperlink>
    </w:p>
    <w:p w14:paraId="4598CB93"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5" w:history="1">
        <w:r w:rsidR="004005B0" w:rsidRPr="006D523A">
          <w:rPr>
            <w:rStyle w:val="Hyperlink"/>
            <w:noProof/>
          </w:rPr>
          <w:t>Ihre Zahlungsdaten werden unverschlüsselt übermittelt</w:t>
        </w:r>
        <w:r w:rsidR="004005B0">
          <w:rPr>
            <w:noProof/>
            <w:webHidden/>
          </w:rPr>
          <w:tab/>
        </w:r>
        <w:r w:rsidR="004005B0">
          <w:rPr>
            <w:noProof/>
            <w:webHidden/>
          </w:rPr>
          <w:fldChar w:fldCharType="begin"/>
        </w:r>
        <w:r w:rsidR="004005B0">
          <w:rPr>
            <w:noProof/>
            <w:webHidden/>
          </w:rPr>
          <w:instrText xml:space="preserve"> PAGEREF _Toc510082535 \h </w:instrText>
        </w:r>
        <w:r w:rsidR="004005B0">
          <w:rPr>
            <w:noProof/>
            <w:webHidden/>
          </w:rPr>
        </w:r>
        <w:r w:rsidR="004005B0">
          <w:rPr>
            <w:noProof/>
            <w:webHidden/>
          </w:rPr>
          <w:fldChar w:fldCharType="separate"/>
        </w:r>
        <w:r w:rsidR="004005B0">
          <w:rPr>
            <w:noProof/>
            <w:webHidden/>
          </w:rPr>
          <w:t>15</w:t>
        </w:r>
        <w:r w:rsidR="004005B0">
          <w:rPr>
            <w:noProof/>
            <w:webHidden/>
          </w:rPr>
          <w:fldChar w:fldCharType="end"/>
        </w:r>
      </w:hyperlink>
    </w:p>
    <w:p w14:paraId="11C6A9E9" w14:textId="77777777" w:rsidR="004005B0" w:rsidRDefault="00BF4F88">
      <w:pPr>
        <w:pStyle w:val="Verzeichnis1"/>
        <w:tabs>
          <w:tab w:val="right" w:leader="dot" w:pos="8778"/>
        </w:tabs>
        <w:rPr>
          <w:rFonts w:eastAsiaTheme="minorEastAsia"/>
          <w:noProof/>
          <w:lang w:eastAsia="de-DE"/>
        </w:rPr>
      </w:pPr>
      <w:hyperlink w:anchor="_Toc510082536" w:history="1">
        <w:r w:rsidR="004005B0" w:rsidRPr="006D523A">
          <w:rPr>
            <w:rStyle w:val="Hyperlink"/>
            <w:noProof/>
          </w:rPr>
          <w:t>Werbung</w:t>
        </w:r>
        <w:r w:rsidR="004005B0">
          <w:rPr>
            <w:noProof/>
            <w:webHidden/>
          </w:rPr>
          <w:tab/>
        </w:r>
        <w:r w:rsidR="004005B0">
          <w:rPr>
            <w:noProof/>
            <w:webHidden/>
          </w:rPr>
          <w:fldChar w:fldCharType="begin"/>
        </w:r>
        <w:r w:rsidR="004005B0">
          <w:rPr>
            <w:noProof/>
            <w:webHidden/>
          </w:rPr>
          <w:instrText xml:space="preserve"> PAGEREF _Toc510082536 \h </w:instrText>
        </w:r>
        <w:r w:rsidR="004005B0">
          <w:rPr>
            <w:noProof/>
            <w:webHidden/>
          </w:rPr>
        </w:r>
        <w:r w:rsidR="004005B0">
          <w:rPr>
            <w:noProof/>
            <w:webHidden/>
          </w:rPr>
          <w:fldChar w:fldCharType="separate"/>
        </w:r>
        <w:r w:rsidR="004005B0">
          <w:rPr>
            <w:noProof/>
            <w:webHidden/>
          </w:rPr>
          <w:t>16</w:t>
        </w:r>
        <w:r w:rsidR="004005B0">
          <w:rPr>
            <w:noProof/>
            <w:webHidden/>
          </w:rPr>
          <w:fldChar w:fldCharType="end"/>
        </w:r>
      </w:hyperlink>
    </w:p>
    <w:p w14:paraId="0D710B84"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7" w:history="1">
        <w:r w:rsidR="004005B0" w:rsidRPr="006D523A">
          <w:rPr>
            <w:rStyle w:val="Hyperlink"/>
            <w:noProof/>
          </w:rPr>
          <w:t>Ihre Daten werden für personalisierte Werbung genutzt</w:t>
        </w:r>
        <w:r w:rsidR="004005B0">
          <w:rPr>
            <w:noProof/>
            <w:webHidden/>
          </w:rPr>
          <w:tab/>
        </w:r>
        <w:r w:rsidR="004005B0">
          <w:rPr>
            <w:noProof/>
            <w:webHidden/>
          </w:rPr>
          <w:fldChar w:fldCharType="begin"/>
        </w:r>
        <w:r w:rsidR="004005B0">
          <w:rPr>
            <w:noProof/>
            <w:webHidden/>
          </w:rPr>
          <w:instrText xml:space="preserve"> PAGEREF _Toc510082537 \h </w:instrText>
        </w:r>
        <w:r w:rsidR="004005B0">
          <w:rPr>
            <w:noProof/>
            <w:webHidden/>
          </w:rPr>
        </w:r>
        <w:r w:rsidR="004005B0">
          <w:rPr>
            <w:noProof/>
            <w:webHidden/>
          </w:rPr>
          <w:fldChar w:fldCharType="separate"/>
        </w:r>
        <w:r w:rsidR="004005B0">
          <w:rPr>
            <w:noProof/>
            <w:webHidden/>
          </w:rPr>
          <w:t>16</w:t>
        </w:r>
        <w:r w:rsidR="004005B0">
          <w:rPr>
            <w:noProof/>
            <w:webHidden/>
          </w:rPr>
          <w:fldChar w:fldCharType="end"/>
        </w:r>
      </w:hyperlink>
    </w:p>
    <w:p w14:paraId="44D37F73"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38" w:history="1">
        <w:r w:rsidR="004005B0" w:rsidRPr="006D523A">
          <w:rPr>
            <w:rStyle w:val="Hyperlink"/>
            <w:noProof/>
          </w:rPr>
          <w:t>Die App integriert Werbenetzwerke</w:t>
        </w:r>
        <w:r w:rsidR="004005B0">
          <w:rPr>
            <w:noProof/>
            <w:webHidden/>
          </w:rPr>
          <w:tab/>
        </w:r>
        <w:r w:rsidR="004005B0">
          <w:rPr>
            <w:noProof/>
            <w:webHidden/>
          </w:rPr>
          <w:fldChar w:fldCharType="begin"/>
        </w:r>
        <w:r w:rsidR="004005B0">
          <w:rPr>
            <w:noProof/>
            <w:webHidden/>
          </w:rPr>
          <w:instrText xml:space="preserve"> PAGEREF _Toc510082538 \h </w:instrText>
        </w:r>
        <w:r w:rsidR="004005B0">
          <w:rPr>
            <w:noProof/>
            <w:webHidden/>
          </w:rPr>
        </w:r>
        <w:r w:rsidR="004005B0">
          <w:rPr>
            <w:noProof/>
            <w:webHidden/>
          </w:rPr>
          <w:fldChar w:fldCharType="separate"/>
        </w:r>
        <w:r w:rsidR="004005B0">
          <w:rPr>
            <w:noProof/>
            <w:webHidden/>
          </w:rPr>
          <w:t>17</w:t>
        </w:r>
        <w:r w:rsidR="004005B0">
          <w:rPr>
            <w:noProof/>
            <w:webHidden/>
          </w:rPr>
          <w:fldChar w:fldCharType="end"/>
        </w:r>
      </w:hyperlink>
    </w:p>
    <w:p w14:paraId="00CD36F9" w14:textId="77777777" w:rsidR="004005B0" w:rsidRDefault="00BF4F88">
      <w:pPr>
        <w:pStyle w:val="Verzeichnis1"/>
        <w:tabs>
          <w:tab w:val="right" w:leader="dot" w:pos="8778"/>
        </w:tabs>
        <w:rPr>
          <w:rFonts w:eastAsiaTheme="minorEastAsia"/>
          <w:noProof/>
          <w:lang w:eastAsia="de-DE"/>
        </w:rPr>
      </w:pPr>
      <w:hyperlink w:anchor="_Toc510082539" w:history="1">
        <w:r w:rsidR="004005B0" w:rsidRPr="006D523A">
          <w:rPr>
            <w:rStyle w:val="Hyperlink"/>
            <w:noProof/>
          </w:rPr>
          <w:t>Datenstreuung</w:t>
        </w:r>
        <w:r w:rsidR="004005B0">
          <w:rPr>
            <w:noProof/>
            <w:webHidden/>
          </w:rPr>
          <w:tab/>
        </w:r>
        <w:r w:rsidR="004005B0">
          <w:rPr>
            <w:noProof/>
            <w:webHidden/>
          </w:rPr>
          <w:fldChar w:fldCharType="begin"/>
        </w:r>
        <w:r w:rsidR="004005B0">
          <w:rPr>
            <w:noProof/>
            <w:webHidden/>
          </w:rPr>
          <w:instrText xml:space="preserve"> PAGEREF _Toc510082539 \h </w:instrText>
        </w:r>
        <w:r w:rsidR="004005B0">
          <w:rPr>
            <w:noProof/>
            <w:webHidden/>
          </w:rPr>
        </w:r>
        <w:r w:rsidR="004005B0">
          <w:rPr>
            <w:noProof/>
            <w:webHidden/>
          </w:rPr>
          <w:fldChar w:fldCharType="separate"/>
        </w:r>
        <w:r w:rsidR="004005B0">
          <w:rPr>
            <w:noProof/>
            <w:webHidden/>
          </w:rPr>
          <w:t>18</w:t>
        </w:r>
        <w:r w:rsidR="004005B0">
          <w:rPr>
            <w:noProof/>
            <w:webHidden/>
          </w:rPr>
          <w:fldChar w:fldCharType="end"/>
        </w:r>
      </w:hyperlink>
    </w:p>
    <w:p w14:paraId="5BC299EA"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0" w:history="1">
        <w:r w:rsidR="004005B0" w:rsidRPr="006D523A">
          <w:rPr>
            <w:rStyle w:val="Hyperlink"/>
            <w:noProof/>
          </w:rPr>
          <w:t>Die App übermittelt Daten an Dritte</w:t>
        </w:r>
        <w:r w:rsidR="004005B0">
          <w:rPr>
            <w:noProof/>
            <w:webHidden/>
          </w:rPr>
          <w:tab/>
        </w:r>
        <w:r w:rsidR="004005B0">
          <w:rPr>
            <w:noProof/>
            <w:webHidden/>
          </w:rPr>
          <w:fldChar w:fldCharType="begin"/>
        </w:r>
        <w:r w:rsidR="004005B0">
          <w:rPr>
            <w:noProof/>
            <w:webHidden/>
          </w:rPr>
          <w:instrText xml:space="preserve"> PAGEREF _Toc510082540 \h </w:instrText>
        </w:r>
        <w:r w:rsidR="004005B0">
          <w:rPr>
            <w:noProof/>
            <w:webHidden/>
          </w:rPr>
        </w:r>
        <w:r w:rsidR="004005B0">
          <w:rPr>
            <w:noProof/>
            <w:webHidden/>
          </w:rPr>
          <w:fldChar w:fldCharType="separate"/>
        </w:r>
        <w:r w:rsidR="004005B0">
          <w:rPr>
            <w:noProof/>
            <w:webHidden/>
          </w:rPr>
          <w:t>18</w:t>
        </w:r>
        <w:r w:rsidR="004005B0">
          <w:rPr>
            <w:noProof/>
            <w:webHidden/>
          </w:rPr>
          <w:fldChar w:fldCharType="end"/>
        </w:r>
      </w:hyperlink>
    </w:p>
    <w:p w14:paraId="53978D56"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1" w:history="1">
        <w:r w:rsidR="004005B0" w:rsidRPr="006D523A">
          <w:rPr>
            <w:rStyle w:val="Hyperlink"/>
            <w:noProof/>
          </w:rPr>
          <w:t>Ihre Daten werden in der Unternehmensgruppe geteilt</w:t>
        </w:r>
        <w:r w:rsidR="004005B0">
          <w:rPr>
            <w:noProof/>
            <w:webHidden/>
          </w:rPr>
          <w:tab/>
        </w:r>
        <w:r w:rsidR="004005B0">
          <w:rPr>
            <w:noProof/>
            <w:webHidden/>
          </w:rPr>
          <w:fldChar w:fldCharType="begin"/>
        </w:r>
        <w:r w:rsidR="004005B0">
          <w:rPr>
            <w:noProof/>
            <w:webHidden/>
          </w:rPr>
          <w:instrText xml:space="preserve"> PAGEREF _Toc510082541 \h </w:instrText>
        </w:r>
        <w:r w:rsidR="004005B0">
          <w:rPr>
            <w:noProof/>
            <w:webHidden/>
          </w:rPr>
        </w:r>
        <w:r w:rsidR="004005B0">
          <w:rPr>
            <w:noProof/>
            <w:webHidden/>
          </w:rPr>
          <w:fldChar w:fldCharType="separate"/>
        </w:r>
        <w:r w:rsidR="004005B0">
          <w:rPr>
            <w:noProof/>
            <w:webHidden/>
          </w:rPr>
          <w:t>19</w:t>
        </w:r>
        <w:r w:rsidR="004005B0">
          <w:rPr>
            <w:noProof/>
            <w:webHidden/>
          </w:rPr>
          <w:fldChar w:fldCharType="end"/>
        </w:r>
      </w:hyperlink>
    </w:p>
    <w:p w14:paraId="7815EDB0"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2" w:history="1">
        <w:r w:rsidR="004005B0" w:rsidRPr="006D523A">
          <w:rPr>
            <w:rStyle w:val="Hyperlink"/>
            <w:noProof/>
          </w:rPr>
          <w:t>Die App ermöglicht einer Vielzahl von Drittanbietern Zugriff auf Ihre Nutzungsdaten</w:t>
        </w:r>
        <w:r w:rsidR="004005B0">
          <w:rPr>
            <w:noProof/>
            <w:webHidden/>
          </w:rPr>
          <w:tab/>
        </w:r>
        <w:r w:rsidR="004005B0">
          <w:rPr>
            <w:noProof/>
            <w:webHidden/>
          </w:rPr>
          <w:fldChar w:fldCharType="begin"/>
        </w:r>
        <w:r w:rsidR="004005B0">
          <w:rPr>
            <w:noProof/>
            <w:webHidden/>
          </w:rPr>
          <w:instrText xml:space="preserve"> PAGEREF _Toc510082542 \h </w:instrText>
        </w:r>
        <w:r w:rsidR="004005B0">
          <w:rPr>
            <w:noProof/>
            <w:webHidden/>
          </w:rPr>
        </w:r>
        <w:r w:rsidR="004005B0">
          <w:rPr>
            <w:noProof/>
            <w:webHidden/>
          </w:rPr>
          <w:fldChar w:fldCharType="separate"/>
        </w:r>
        <w:r w:rsidR="004005B0">
          <w:rPr>
            <w:noProof/>
            <w:webHidden/>
          </w:rPr>
          <w:t>20</w:t>
        </w:r>
        <w:r w:rsidR="004005B0">
          <w:rPr>
            <w:noProof/>
            <w:webHidden/>
          </w:rPr>
          <w:fldChar w:fldCharType="end"/>
        </w:r>
      </w:hyperlink>
    </w:p>
    <w:p w14:paraId="7C4C63C8"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3" w:history="1">
        <w:r w:rsidR="004005B0" w:rsidRPr="006D523A">
          <w:rPr>
            <w:rStyle w:val="Hyperlink"/>
            <w:noProof/>
          </w:rPr>
          <w:t>Ihre Daten werden durch Dienstleister verarbeitet</w:t>
        </w:r>
        <w:r w:rsidR="004005B0">
          <w:rPr>
            <w:noProof/>
            <w:webHidden/>
          </w:rPr>
          <w:tab/>
        </w:r>
        <w:r w:rsidR="004005B0">
          <w:rPr>
            <w:noProof/>
            <w:webHidden/>
          </w:rPr>
          <w:fldChar w:fldCharType="begin"/>
        </w:r>
        <w:r w:rsidR="004005B0">
          <w:rPr>
            <w:noProof/>
            <w:webHidden/>
          </w:rPr>
          <w:instrText xml:space="preserve"> PAGEREF _Toc510082543 \h </w:instrText>
        </w:r>
        <w:r w:rsidR="004005B0">
          <w:rPr>
            <w:noProof/>
            <w:webHidden/>
          </w:rPr>
        </w:r>
        <w:r w:rsidR="004005B0">
          <w:rPr>
            <w:noProof/>
            <w:webHidden/>
          </w:rPr>
          <w:fldChar w:fldCharType="separate"/>
        </w:r>
        <w:r w:rsidR="004005B0">
          <w:rPr>
            <w:noProof/>
            <w:webHidden/>
          </w:rPr>
          <w:t>21</w:t>
        </w:r>
        <w:r w:rsidR="004005B0">
          <w:rPr>
            <w:noProof/>
            <w:webHidden/>
          </w:rPr>
          <w:fldChar w:fldCharType="end"/>
        </w:r>
      </w:hyperlink>
    </w:p>
    <w:p w14:paraId="199CF0C3"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4" w:history="1">
        <w:r w:rsidR="004005B0" w:rsidRPr="006D523A">
          <w:rPr>
            <w:rStyle w:val="Hyperlink"/>
            <w:noProof/>
          </w:rPr>
          <w:t>Ihre Daten werden über die App veröffentlicht</w:t>
        </w:r>
        <w:r w:rsidR="004005B0">
          <w:rPr>
            <w:noProof/>
            <w:webHidden/>
          </w:rPr>
          <w:tab/>
        </w:r>
        <w:r w:rsidR="004005B0">
          <w:rPr>
            <w:noProof/>
            <w:webHidden/>
          </w:rPr>
          <w:fldChar w:fldCharType="begin"/>
        </w:r>
        <w:r w:rsidR="004005B0">
          <w:rPr>
            <w:noProof/>
            <w:webHidden/>
          </w:rPr>
          <w:instrText xml:space="preserve"> PAGEREF _Toc510082544 \h </w:instrText>
        </w:r>
        <w:r w:rsidR="004005B0">
          <w:rPr>
            <w:noProof/>
            <w:webHidden/>
          </w:rPr>
        </w:r>
        <w:r w:rsidR="004005B0">
          <w:rPr>
            <w:noProof/>
            <w:webHidden/>
          </w:rPr>
          <w:fldChar w:fldCharType="separate"/>
        </w:r>
        <w:r w:rsidR="004005B0">
          <w:rPr>
            <w:noProof/>
            <w:webHidden/>
          </w:rPr>
          <w:t>22</w:t>
        </w:r>
        <w:r w:rsidR="004005B0">
          <w:rPr>
            <w:noProof/>
            <w:webHidden/>
          </w:rPr>
          <w:fldChar w:fldCharType="end"/>
        </w:r>
      </w:hyperlink>
    </w:p>
    <w:p w14:paraId="34CD1B1E" w14:textId="77777777" w:rsidR="004005B0" w:rsidRDefault="00BF4F88">
      <w:pPr>
        <w:pStyle w:val="Verzeichnis1"/>
        <w:tabs>
          <w:tab w:val="right" w:leader="dot" w:pos="8778"/>
        </w:tabs>
        <w:rPr>
          <w:rFonts w:eastAsiaTheme="minorEastAsia"/>
          <w:noProof/>
          <w:lang w:eastAsia="de-DE"/>
        </w:rPr>
      </w:pPr>
      <w:hyperlink w:anchor="_Toc510082545" w:history="1">
        <w:r w:rsidR="004005B0" w:rsidRPr="006D523A">
          <w:rPr>
            <w:rStyle w:val="Hyperlink"/>
            <w:noProof/>
          </w:rPr>
          <w:t>Identifikation</w:t>
        </w:r>
        <w:r w:rsidR="004005B0">
          <w:rPr>
            <w:noProof/>
            <w:webHidden/>
          </w:rPr>
          <w:tab/>
        </w:r>
        <w:r w:rsidR="004005B0">
          <w:rPr>
            <w:noProof/>
            <w:webHidden/>
          </w:rPr>
          <w:fldChar w:fldCharType="begin"/>
        </w:r>
        <w:r w:rsidR="004005B0">
          <w:rPr>
            <w:noProof/>
            <w:webHidden/>
          </w:rPr>
          <w:instrText xml:space="preserve"> PAGEREF _Toc510082545 \h </w:instrText>
        </w:r>
        <w:r w:rsidR="004005B0">
          <w:rPr>
            <w:noProof/>
            <w:webHidden/>
          </w:rPr>
        </w:r>
        <w:r w:rsidR="004005B0">
          <w:rPr>
            <w:noProof/>
            <w:webHidden/>
          </w:rPr>
          <w:fldChar w:fldCharType="separate"/>
        </w:r>
        <w:r w:rsidR="004005B0">
          <w:rPr>
            <w:noProof/>
            <w:webHidden/>
          </w:rPr>
          <w:t>23</w:t>
        </w:r>
        <w:r w:rsidR="004005B0">
          <w:rPr>
            <w:noProof/>
            <w:webHidden/>
          </w:rPr>
          <w:fldChar w:fldCharType="end"/>
        </w:r>
      </w:hyperlink>
    </w:p>
    <w:p w14:paraId="3B96232B"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6" w:history="1">
        <w:r w:rsidR="004005B0" w:rsidRPr="006D523A">
          <w:rPr>
            <w:rStyle w:val="Hyperlink"/>
            <w:noProof/>
          </w:rPr>
          <w:t>Die App erhebt eine Vielzahl an Geräteinformationen</w:t>
        </w:r>
        <w:r w:rsidR="004005B0">
          <w:rPr>
            <w:noProof/>
            <w:webHidden/>
          </w:rPr>
          <w:tab/>
        </w:r>
        <w:r w:rsidR="004005B0">
          <w:rPr>
            <w:noProof/>
            <w:webHidden/>
          </w:rPr>
          <w:fldChar w:fldCharType="begin"/>
        </w:r>
        <w:r w:rsidR="004005B0">
          <w:rPr>
            <w:noProof/>
            <w:webHidden/>
          </w:rPr>
          <w:instrText xml:space="preserve"> PAGEREF _Toc510082546 \h </w:instrText>
        </w:r>
        <w:r w:rsidR="004005B0">
          <w:rPr>
            <w:noProof/>
            <w:webHidden/>
          </w:rPr>
        </w:r>
        <w:r w:rsidR="004005B0">
          <w:rPr>
            <w:noProof/>
            <w:webHidden/>
          </w:rPr>
          <w:fldChar w:fldCharType="separate"/>
        </w:r>
        <w:r w:rsidR="004005B0">
          <w:rPr>
            <w:noProof/>
            <w:webHidden/>
          </w:rPr>
          <w:t>23</w:t>
        </w:r>
        <w:r w:rsidR="004005B0">
          <w:rPr>
            <w:noProof/>
            <w:webHidden/>
          </w:rPr>
          <w:fldChar w:fldCharType="end"/>
        </w:r>
      </w:hyperlink>
    </w:p>
    <w:p w14:paraId="09CFF739"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7" w:history="1">
        <w:r w:rsidR="004005B0" w:rsidRPr="006D523A">
          <w:rPr>
            <w:rStyle w:val="Hyperlink"/>
            <w:noProof/>
          </w:rPr>
          <w:t>Die App erhebt statische Gerätekennungen</w:t>
        </w:r>
        <w:r w:rsidR="004005B0">
          <w:rPr>
            <w:noProof/>
            <w:webHidden/>
          </w:rPr>
          <w:tab/>
        </w:r>
        <w:r w:rsidR="004005B0">
          <w:rPr>
            <w:noProof/>
            <w:webHidden/>
          </w:rPr>
          <w:fldChar w:fldCharType="begin"/>
        </w:r>
        <w:r w:rsidR="004005B0">
          <w:rPr>
            <w:noProof/>
            <w:webHidden/>
          </w:rPr>
          <w:instrText xml:space="preserve"> PAGEREF _Toc510082547 \h </w:instrText>
        </w:r>
        <w:r w:rsidR="004005B0">
          <w:rPr>
            <w:noProof/>
            <w:webHidden/>
          </w:rPr>
        </w:r>
        <w:r w:rsidR="004005B0">
          <w:rPr>
            <w:noProof/>
            <w:webHidden/>
          </w:rPr>
          <w:fldChar w:fldCharType="separate"/>
        </w:r>
        <w:r w:rsidR="004005B0">
          <w:rPr>
            <w:noProof/>
            <w:webHidden/>
          </w:rPr>
          <w:t>24</w:t>
        </w:r>
        <w:r w:rsidR="004005B0">
          <w:rPr>
            <w:noProof/>
            <w:webHidden/>
          </w:rPr>
          <w:fldChar w:fldCharType="end"/>
        </w:r>
      </w:hyperlink>
    </w:p>
    <w:p w14:paraId="0A4C0DF1" w14:textId="77777777" w:rsidR="004005B0" w:rsidRDefault="00BF4F88">
      <w:pPr>
        <w:pStyle w:val="Verzeichnis1"/>
        <w:tabs>
          <w:tab w:val="right" w:leader="dot" w:pos="8778"/>
        </w:tabs>
        <w:rPr>
          <w:rFonts w:eastAsiaTheme="minorEastAsia"/>
          <w:noProof/>
          <w:lang w:eastAsia="de-DE"/>
        </w:rPr>
      </w:pPr>
      <w:hyperlink w:anchor="_Toc510082548" w:history="1">
        <w:r w:rsidR="004005B0" w:rsidRPr="006D523A">
          <w:rPr>
            <w:rStyle w:val="Hyperlink"/>
            <w:noProof/>
          </w:rPr>
          <w:t>Zugriff</w:t>
        </w:r>
        <w:r w:rsidR="004005B0">
          <w:rPr>
            <w:noProof/>
            <w:webHidden/>
          </w:rPr>
          <w:tab/>
        </w:r>
        <w:r w:rsidR="004005B0">
          <w:rPr>
            <w:noProof/>
            <w:webHidden/>
          </w:rPr>
          <w:fldChar w:fldCharType="begin"/>
        </w:r>
        <w:r w:rsidR="004005B0">
          <w:rPr>
            <w:noProof/>
            <w:webHidden/>
          </w:rPr>
          <w:instrText xml:space="preserve"> PAGEREF _Toc510082548 \h </w:instrText>
        </w:r>
        <w:r w:rsidR="004005B0">
          <w:rPr>
            <w:noProof/>
            <w:webHidden/>
          </w:rPr>
        </w:r>
        <w:r w:rsidR="004005B0">
          <w:rPr>
            <w:noProof/>
            <w:webHidden/>
          </w:rPr>
          <w:fldChar w:fldCharType="separate"/>
        </w:r>
        <w:r w:rsidR="004005B0">
          <w:rPr>
            <w:noProof/>
            <w:webHidden/>
          </w:rPr>
          <w:t>25</w:t>
        </w:r>
        <w:r w:rsidR="004005B0">
          <w:rPr>
            <w:noProof/>
            <w:webHidden/>
          </w:rPr>
          <w:fldChar w:fldCharType="end"/>
        </w:r>
      </w:hyperlink>
    </w:p>
    <w:p w14:paraId="22BF8DED"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49" w:history="1">
        <w:r w:rsidR="004005B0" w:rsidRPr="006D523A">
          <w:rPr>
            <w:rStyle w:val="Hyperlink"/>
            <w:noProof/>
          </w:rPr>
          <w:t>Die App hat Zugriff auf Ihr Adressbuch</w:t>
        </w:r>
        <w:r w:rsidR="004005B0">
          <w:rPr>
            <w:noProof/>
            <w:webHidden/>
          </w:rPr>
          <w:tab/>
        </w:r>
        <w:r w:rsidR="004005B0">
          <w:rPr>
            <w:noProof/>
            <w:webHidden/>
          </w:rPr>
          <w:fldChar w:fldCharType="begin"/>
        </w:r>
        <w:r w:rsidR="004005B0">
          <w:rPr>
            <w:noProof/>
            <w:webHidden/>
          </w:rPr>
          <w:instrText xml:space="preserve"> PAGEREF _Toc510082549 \h </w:instrText>
        </w:r>
        <w:r w:rsidR="004005B0">
          <w:rPr>
            <w:noProof/>
            <w:webHidden/>
          </w:rPr>
        </w:r>
        <w:r w:rsidR="004005B0">
          <w:rPr>
            <w:noProof/>
            <w:webHidden/>
          </w:rPr>
          <w:fldChar w:fldCharType="separate"/>
        </w:r>
        <w:r w:rsidR="004005B0">
          <w:rPr>
            <w:noProof/>
            <w:webHidden/>
          </w:rPr>
          <w:t>25</w:t>
        </w:r>
        <w:r w:rsidR="004005B0">
          <w:rPr>
            <w:noProof/>
            <w:webHidden/>
          </w:rPr>
          <w:fldChar w:fldCharType="end"/>
        </w:r>
      </w:hyperlink>
    </w:p>
    <w:p w14:paraId="29B4797E"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50" w:history="1">
        <w:r w:rsidR="004005B0" w:rsidRPr="006D523A">
          <w:rPr>
            <w:rStyle w:val="Hyperlink"/>
            <w:noProof/>
          </w:rPr>
          <w:t>Die App nutzt Standortdaten</w:t>
        </w:r>
        <w:r w:rsidR="004005B0">
          <w:rPr>
            <w:noProof/>
            <w:webHidden/>
          </w:rPr>
          <w:tab/>
        </w:r>
        <w:r w:rsidR="004005B0">
          <w:rPr>
            <w:noProof/>
            <w:webHidden/>
          </w:rPr>
          <w:fldChar w:fldCharType="begin"/>
        </w:r>
        <w:r w:rsidR="004005B0">
          <w:rPr>
            <w:noProof/>
            <w:webHidden/>
          </w:rPr>
          <w:instrText xml:space="preserve"> PAGEREF _Toc510082550 \h </w:instrText>
        </w:r>
        <w:r w:rsidR="004005B0">
          <w:rPr>
            <w:noProof/>
            <w:webHidden/>
          </w:rPr>
        </w:r>
        <w:r w:rsidR="004005B0">
          <w:rPr>
            <w:noProof/>
            <w:webHidden/>
          </w:rPr>
          <w:fldChar w:fldCharType="separate"/>
        </w:r>
        <w:r w:rsidR="004005B0">
          <w:rPr>
            <w:noProof/>
            <w:webHidden/>
          </w:rPr>
          <w:t>26</w:t>
        </w:r>
        <w:r w:rsidR="004005B0">
          <w:rPr>
            <w:noProof/>
            <w:webHidden/>
          </w:rPr>
          <w:fldChar w:fldCharType="end"/>
        </w:r>
      </w:hyperlink>
    </w:p>
    <w:p w14:paraId="0BA599B0" w14:textId="77777777" w:rsidR="004005B0" w:rsidRDefault="00BF4F88">
      <w:pPr>
        <w:pStyle w:val="Verzeichnis1"/>
        <w:tabs>
          <w:tab w:val="right" w:leader="dot" w:pos="8778"/>
        </w:tabs>
        <w:rPr>
          <w:rFonts w:eastAsiaTheme="minorEastAsia"/>
          <w:noProof/>
          <w:lang w:eastAsia="de-DE"/>
        </w:rPr>
      </w:pPr>
      <w:hyperlink w:anchor="_Toc510082551" w:history="1">
        <w:r w:rsidR="004005B0" w:rsidRPr="006D523A">
          <w:rPr>
            <w:rStyle w:val="Hyperlink"/>
            <w:noProof/>
          </w:rPr>
          <w:t>Profil</w:t>
        </w:r>
        <w:r w:rsidR="004005B0">
          <w:rPr>
            <w:noProof/>
            <w:webHidden/>
          </w:rPr>
          <w:tab/>
        </w:r>
        <w:r w:rsidR="004005B0">
          <w:rPr>
            <w:noProof/>
            <w:webHidden/>
          </w:rPr>
          <w:fldChar w:fldCharType="begin"/>
        </w:r>
        <w:r w:rsidR="004005B0">
          <w:rPr>
            <w:noProof/>
            <w:webHidden/>
          </w:rPr>
          <w:instrText xml:space="preserve"> PAGEREF _Toc510082551 \h </w:instrText>
        </w:r>
        <w:r w:rsidR="004005B0">
          <w:rPr>
            <w:noProof/>
            <w:webHidden/>
          </w:rPr>
        </w:r>
        <w:r w:rsidR="004005B0">
          <w:rPr>
            <w:noProof/>
            <w:webHidden/>
          </w:rPr>
          <w:fldChar w:fldCharType="separate"/>
        </w:r>
        <w:r w:rsidR="004005B0">
          <w:rPr>
            <w:noProof/>
            <w:webHidden/>
          </w:rPr>
          <w:t>27</w:t>
        </w:r>
        <w:r w:rsidR="004005B0">
          <w:rPr>
            <w:noProof/>
            <w:webHidden/>
          </w:rPr>
          <w:fldChar w:fldCharType="end"/>
        </w:r>
      </w:hyperlink>
    </w:p>
    <w:p w14:paraId="6B05B047"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52" w:history="1">
        <w:r w:rsidR="004005B0" w:rsidRPr="006D523A">
          <w:rPr>
            <w:rStyle w:val="Hyperlink"/>
            <w:noProof/>
          </w:rPr>
          <w:t>Es wird ein Profil über Sie erstellt</w:t>
        </w:r>
        <w:r w:rsidR="004005B0">
          <w:rPr>
            <w:noProof/>
            <w:webHidden/>
          </w:rPr>
          <w:tab/>
        </w:r>
        <w:r w:rsidR="004005B0">
          <w:rPr>
            <w:noProof/>
            <w:webHidden/>
          </w:rPr>
          <w:fldChar w:fldCharType="begin"/>
        </w:r>
        <w:r w:rsidR="004005B0">
          <w:rPr>
            <w:noProof/>
            <w:webHidden/>
          </w:rPr>
          <w:instrText xml:space="preserve"> PAGEREF _Toc510082552 \h </w:instrText>
        </w:r>
        <w:r w:rsidR="004005B0">
          <w:rPr>
            <w:noProof/>
            <w:webHidden/>
          </w:rPr>
        </w:r>
        <w:r w:rsidR="004005B0">
          <w:rPr>
            <w:noProof/>
            <w:webHidden/>
          </w:rPr>
          <w:fldChar w:fldCharType="separate"/>
        </w:r>
        <w:r w:rsidR="004005B0">
          <w:rPr>
            <w:noProof/>
            <w:webHidden/>
          </w:rPr>
          <w:t>27</w:t>
        </w:r>
        <w:r w:rsidR="004005B0">
          <w:rPr>
            <w:noProof/>
            <w:webHidden/>
          </w:rPr>
          <w:fldChar w:fldCharType="end"/>
        </w:r>
      </w:hyperlink>
    </w:p>
    <w:p w14:paraId="54488E99"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53" w:history="1">
        <w:r w:rsidR="004005B0" w:rsidRPr="006D523A">
          <w:rPr>
            <w:rStyle w:val="Hyperlink"/>
            <w:noProof/>
          </w:rPr>
          <w:t>Das über Sie erstellte Profil wird durch öffentliche Informationen über Sie ergänzt</w:t>
        </w:r>
        <w:r w:rsidR="004005B0">
          <w:rPr>
            <w:noProof/>
            <w:webHidden/>
          </w:rPr>
          <w:tab/>
        </w:r>
        <w:r w:rsidR="004005B0">
          <w:rPr>
            <w:noProof/>
            <w:webHidden/>
          </w:rPr>
          <w:fldChar w:fldCharType="begin"/>
        </w:r>
        <w:r w:rsidR="004005B0">
          <w:rPr>
            <w:noProof/>
            <w:webHidden/>
          </w:rPr>
          <w:instrText xml:space="preserve"> PAGEREF _Toc510082553 \h </w:instrText>
        </w:r>
        <w:r w:rsidR="004005B0">
          <w:rPr>
            <w:noProof/>
            <w:webHidden/>
          </w:rPr>
        </w:r>
        <w:r w:rsidR="004005B0">
          <w:rPr>
            <w:noProof/>
            <w:webHidden/>
          </w:rPr>
          <w:fldChar w:fldCharType="separate"/>
        </w:r>
        <w:r w:rsidR="004005B0">
          <w:rPr>
            <w:noProof/>
            <w:webHidden/>
          </w:rPr>
          <w:t>28</w:t>
        </w:r>
        <w:r w:rsidR="004005B0">
          <w:rPr>
            <w:noProof/>
            <w:webHidden/>
          </w:rPr>
          <w:fldChar w:fldCharType="end"/>
        </w:r>
      </w:hyperlink>
    </w:p>
    <w:p w14:paraId="7E9378B1" w14:textId="77777777" w:rsidR="004005B0" w:rsidRDefault="00BF4F88">
      <w:pPr>
        <w:pStyle w:val="Verzeichnis1"/>
        <w:tabs>
          <w:tab w:val="right" w:leader="dot" w:pos="8778"/>
        </w:tabs>
        <w:rPr>
          <w:rFonts w:eastAsiaTheme="minorEastAsia"/>
          <w:noProof/>
          <w:lang w:eastAsia="de-DE"/>
        </w:rPr>
      </w:pPr>
      <w:hyperlink w:anchor="_Toc510082554" w:history="1">
        <w:r w:rsidR="004005B0" w:rsidRPr="006D523A">
          <w:rPr>
            <w:rStyle w:val="Hyperlink"/>
            <w:noProof/>
          </w:rPr>
          <w:t>Rest</w:t>
        </w:r>
        <w:r w:rsidR="004005B0">
          <w:rPr>
            <w:noProof/>
            <w:webHidden/>
          </w:rPr>
          <w:tab/>
        </w:r>
        <w:r w:rsidR="004005B0">
          <w:rPr>
            <w:noProof/>
            <w:webHidden/>
          </w:rPr>
          <w:fldChar w:fldCharType="begin"/>
        </w:r>
        <w:r w:rsidR="004005B0">
          <w:rPr>
            <w:noProof/>
            <w:webHidden/>
          </w:rPr>
          <w:instrText xml:space="preserve"> PAGEREF _Toc510082554 \h </w:instrText>
        </w:r>
        <w:r w:rsidR="004005B0">
          <w:rPr>
            <w:noProof/>
            <w:webHidden/>
          </w:rPr>
        </w:r>
        <w:r w:rsidR="004005B0">
          <w:rPr>
            <w:noProof/>
            <w:webHidden/>
          </w:rPr>
          <w:fldChar w:fldCharType="separate"/>
        </w:r>
        <w:r w:rsidR="004005B0">
          <w:rPr>
            <w:noProof/>
            <w:webHidden/>
          </w:rPr>
          <w:t>29</w:t>
        </w:r>
        <w:r w:rsidR="004005B0">
          <w:rPr>
            <w:noProof/>
            <w:webHidden/>
          </w:rPr>
          <w:fldChar w:fldCharType="end"/>
        </w:r>
      </w:hyperlink>
    </w:p>
    <w:p w14:paraId="7A8A1AD4" w14:textId="77777777" w:rsidR="004005B0" w:rsidRDefault="00BF4F88">
      <w:pPr>
        <w:pStyle w:val="Verzeichnis2"/>
        <w:tabs>
          <w:tab w:val="right" w:leader="dot" w:pos="8778"/>
        </w:tabs>
        <w:rPr>
          <w:rFonts w:asciiTheme="minorHAnsi" w:eastAsiaTheme="minorEastAsia" w:hAnsiTheme="minorHAnsi"/>
          <w:noProof/>
          <w:sz w:val="22"/>
          <w:lang w:eastAsia="de-DE"/>
        </w:rPr>
      </w:pPr>
      <w:hyperlink w:anchor="_Toc510082555" w:history="1">
        <w:r w:rsidR="004005B0" w:rsidRPr="006D523A">
          <w:rPr>
            <w:rStyle w:val="Hyperlink"/>
            <w:noProof/>
          </w:rPr>
          <w:t>Die Sprachsteuerung ist dauerhaft im Hintergrund aktiv</w:t>
        </w:r>
        <w:r w:rsidR="004005B0">
          <w:rPr>
            <w:noProof/>
            <w:webHidden/>
          </w:rPr>
          <w:tab/>
        </w:r>
        <w:r w:rsidR="004005B0">
          <w:rPr>
            <w:noProof/>
            <w:webHidden/>
          </w:rPr>
          <w:fldChar w:fldCharType="begin"/>
        </w:r>
        <w:r w:rsidR="004005B0">
          <w:rPr>
            <w:noProof/>
            <w:webHidden/>
          </w:rPr>
          <w:instrText xml:space="preserve"> PAGEREF _Toc510082555 \h </w:instrText>
        </w:r>
        <w:r w:rsidR="004005B0">
          <w:rPr>
            <w:noProof/>
            <w:webHidden/>
          </w:rPr>
        </w:r>
        <w:r w:rsidR="004005B0">
          <w:rPr>
            <w:noProof/>
            <w:webHidden/>
          </w:rPr>
          <w:fldChar w:fldCharType="separate"/>
        </w:r>
        <w:r w:rsidR="004005B0">
          <w:rPr>
            <w:noProof/>
            <w:webHidden/>
          </w:rPr>
          <w:t>29</w:t>
        </w:r>
        <w:r w:rsidR="004005B0">
          <w:rPr>
            <w:noProof/>
            <w:webHidden/>
          </w:rPr>
          <w:fldChar w:fldCharType="end"/>
        </w:r>
      </w:hyperlink>
    </w:p>
    <w:p w14:paraId="22047593" w14:textId="77777777" w:rsidR="008B77AB" w:rsidRDefault="00B37703">
      <w:pPr>
        <w:rPr>
          <w:rFonts w:eastAsiaTheme="majorEastAsia" w:cstheme="majorBidi"/>
          <w:color w:val="A6A6A6" w:themeColor="background1" w:themeShade="A6"/>
          <w:sz w:val="32"/>
          <w:szCs w:val="32"/>
        </w:rPr>
      </w:pPr>
      <w:r>
        <w:fldChar w:fldCharType="end"/>
      </w:r>
      <w:r>
        <w:br w:type="page"/>
      </w:r>
    </w:p>
    <w:p w14:paraId="201F4A44" w14:textId="77777777" w:rsidR="008B77AB" w:rsidRDefault="00B37703">
      <w:pPr>
        <w:pStyle w:val="berschrift1"/>
      </w:pPr>
      <w:bookmarkStart w:id="2" w:name="_Toc510082520"/>
      <w:r>
        <w:lastRenderedPageBreak/>
        <w:t>Datenschutzerklärung</w:t>
      </w:r>
      <w:bookmarkEnd w:id="2"/>
    </w:p>
    <w:p w14:paraId="6B70DF94" w14:textId="2FF0FAE2" w:rsidR="008B77AB" w:rsidRDefault="009D22E4">
      <w:pPr>
        <w:jc w:val="center"/>
        <w:rPr>
          <w:b/>
          <w:noProof/>
        </w:rPr>
      </w:pPr>
      <w:r>
        <w:rPr>
          <w:b/>
          <w:noProof/>
          <w:lang w:eastAsia="de-DE"/>
        </w:rPr>
        <mc:AlternateContent>
          <mc:Choice Requires="wps">
            <w:drawing>
              <wp:anchor distT="0" distB="0" distL="114300" distR="114300" simplePos="0" relativeHeight="251772928" behindDoc="0" locked="0" layoutInCell="1" allowOverlap="1" wp14:anchorId="4AD57962" wp14:editId="700C6EA5">
                <wp:simplePos x="0" y="0"/>
                <wp:positionH relativeFrom="column">
                  <wp:posOffset>-100330</wp:posOffset>
                </wp:positionH>
                <wp:positionV relativeFrom="paragraph">
                  <wp:posOffset>109855</wp:posOffset>
                </wp:positionV>
                <wp:extent cx="5857875" cy="2486025"/>
                <wp:effectExtent l="0" t="0" r="28575" b="28575"/>
                <wp:wrapNone/>
                <wp:docPr id="56" name="Rechteck 56"/>
                <wp:cNvGraphicFramePr/>
                <a:graphic xmlns:a="http://schemas.openxmlformats.org/drawingml/2006/main">
                  <a:graphicData uri="http://schemas.microsoft.com/office/word/2010/wordprocessingShape">
                    <wps:wsp>
                      <wps:cNvSpPr/>
                      <wps:spPr>
                        <a:xfrm>
                          <a:off x="0" y="0"/>
                          <a:ext cx="5857875" cy="2486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50943" id="Rechteck 56" o:spid="_x0000_s1026" style="position:absolute;margin-left:-7.9pt;margin-top:8.65pt;width:461.25pt;height:195.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" filled="f" strokecolor="red" strokeweight="1pt"/>
            </w:pict>
          </mc:Fallback>
        </mc:AlternateContent>
      </w:r>
    </w:p>
    <w:tbl>
      <w:tblPr>
        <w:tblStyle w:val="Tabellenraster"/>
        <w:tblW w:w="8784" w:type="dxa"/>
        <w:tblLook w:val="04A0" w:firstRow="1" w:lastRow="0" w:firstColumn="1" w:lastColumn="0" w:noHBand="0" w:noVBand="1"/>
      </w:tblPr>
      <w:tblGrid>
        <w:gridCol w:w="4390"/>
        <w:gridCol w:w="4394"/>
      </w:tblGrid>
      <w:tr w:rsidR="008B77AB" w14:paraId="3D405600" w14:textId="77777777">
        <w:tc>
          <w:tcPr>
            <w:tcW w:w="8784" w:type="dxa"/>
            <w:gridSpan w:val="2"/>
          </w:tcPr>
          <w:p w14:paraId="643E188A" w14:textId="77777777" w:rsidR="008B77AB" w:rsidRDefault="00B37703">
            <w:pPr>
              <w:pStyle w:val="berschrift2"/>
              <w:outlineLvl w:val="1"/>
            </w:pPr>
            <w:bookmarkStart w:id="3" w:name="_Toc510082521"/>
            <w:r>
              <w:rPr>
                <w:noProof/>
              </w:rPr>
              <w:t>Die App stellt keine Datenschutzerklärung bereit</w:t>
            </w:r>
            <w:bookmarkEnd w:id="3"/>
          </w:p>
        </w:tc>
      </w:tr>
      <w:tr w:rsidR="008B77AB" w14:paraId="1926383C" w14:textId="77777777">
        <w:tc>
          <w:tcPr>
            <w:tcW w:w="8784" w:type="dxa"/>
            <w:gridSpan w:val="2"/>
            <w:shd w:val="clear" w:color="auto" w:fill="D9D9D9" w:themeFill="background1" w:themeFillShade="D9"/>
          </w:tcPr>
          <w:p w14:paraId="68301F1B" w14:textId="77777777" w:rsidR="008B77AB" w:rsidRDefault="00B37703">
            <w:pPr>
              <w:rPr>
                <w:noProof/>
              </w:rPr>
            </w:pPr>
            <w:r>
              <w:rPr>
                <w:noProof/>
              </w:rPr>
              <w:t xml:space="preserve">Anbieter sind gesetzlich verpflichtet, Sie über die Verarbeitung personenbezogener Daten zu informieren. Dies erfordert grundsätzlich eine Datenschutzerklärung. </w:t>
            </w:r>
          </w:p>
        </w:tc>
      </w:tr>
      <w:tr w:rsidR="008B77AB" w14:paraId="5D4544F9" w14:textId="77777777">
        <w:tc>
          <w:tcPr>
            <w:tcW w:w="4390" w:type="dxa"/>
          </w:tcPr>
          <w:p w14:paraId="6A481F13" w14:textId="77777777" w:rsidR="008B77AB" w:rsidRDefault="008B77AB">
            <w:pPr>
              <w:rPr>
                <w:rFonts w:ascii="Arial" w:hAnsi="Arial" w:cs="Arial"/>
              </w:rPr>
            </w:pPr>
          </w:p>
        </w:tc>
        <w:tc>
          <w:tcPr>
            <w:tcW w:w="4394" w:type="dxa"/>
          </w:tcPr>
          <w:p w14:paraId="6BDD0E77"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70363E4" wp14:editId="181BF8D3">
                  <wp:extent cx="251999" cy="217626"/>
                  <wp:effectExtent l="0" t="0" r="2540" b="11430"/>
                  <wp:docPr id="4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handelt sich um einen Gesetzes</w:t>
            </w:r>
            <w:r>
              <w:rPr>
                <w:rFonts w:ascii="Calibri" w:hAnsi="Calibri" w:cs="Arial"/>
                <w:noProof/>
              </w:rPr>
              <w:softHyphen/>
              <w:t>verstoß.</w:t>
            </w:r>
          </w:p>
          <w:p w14:paraId="1A80E105"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042565B6" wp14:editId="29BBAD4B">
                  <wp:extent cx="251999" cy="217626"/>
                  <wp:effectExtent l="0" t="0" r="2540" b="11430"/>
                  <wp:docPr id="8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Ihre Daten werden verarbeitet, ohne dass Sie sich hierüber informieren können.</w:t>
            </w:r>
          </w:p>
        </w:tc>
      </w:tr>
      <w:tr w:rsidR="008B77AB" w14:paraId="78871AC5" w14:textId="77777777">
        <w:tc>
          <w:tcPr>
            <w:tcW w:w="4390" w:type="dxa"/>
            <w:shd w:val="clear" w:color="auto" w:fill="D9D9D9" w:themeFill="background1" w:themeFillShade="D9"/>
          </w:tcPr>
          <w:p w14:paraId="4573DB39" w14:textId="77777777" w:rsidR="008B77AB" w:rsidRDefault="008B77AB">
            <w:pPr>
              <w:rPr>
                <w:rFonts w:ascii="Arial" w:hAnsi="Arial" w:cs="Arial"/>
              </w:rPr>
            </w:pPr>
          </w:p>
        </w:tc>
        <w:tc>
          <w:tcPr>
            <w:tcW w:w="4394" w:type="dxa"/>
            <w:shd w:val="clear" w:color="auto" w:fill="D9D9D9" w:themeFill="background1" w:themeFillShade="D9"/>
          </w:tcPr>
          <w:p w14:paraId="08AE0096" w14:textId="01F0AF69" w:rsidR="008B77AB" w:rsidRDefault="00B37703">
            <w:pPr>
              <w:ind w:left="463" w:hanging="463"/>
            </w:pPr>
            <w:r>
              <w:rPr>
                <w:rFonts w:ascii="Calibri" w:hAnsi="Calibri" w:cs="Arial"/>
                <w:noProof/>
                <w:lang w:eastAsia="de-DE"/>
              </w:rPr>
              <w:drawing>
                <wp:inline distT="0" distB="0" distL="0" distR="0" wp14:anchorId="1FF3D63D" wp14:editId="686E9A48">
                  <wp:extent cx="251999" cy="217626"/>
                  <wp:effectExtent l="0" t="0" r="2540" b="1143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sidR="0083364B">
              <w:t xml:space="preserve"> Dies hat nicht zwingend einen Missbrauch Ihrer Daten zur Folge</w:t>
            </w:r>
          </w:p>
          <w:p w14:paraId="16593D08"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762197DE" wp14:editId="01CC0614">
                  <wp:extent cx="251999" cy="217626"/>
                  <wp:effectExtent l="0" t="0" r="2540" b="1143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t xml:space="preserve"> Dies hat nicht zwingend einen Missbrauch Ihrer Daten zur Folge</w:t>
            </w:r>
          </w:p>
        </w:tc>
      </w:tr>
    </w:tbl>
    <w:p w14:paraId="721AE09D" w14:textId="77777777" w:rsidR="008B77AB" w:rsidRDefault="008B77AB">
      <w:pPr>
        <w:rPr>
          <w:rFonts w:ascii="Calibri" w:hAnsi="Calibri" w:cs="Arial"/>
          <w:sz w:val="16"/>
          <w:szCs w:val="16"/>
        </w:rPr>
      </w:pPr>
    </w:p>
    <w:p w14:paraId="6C53B054" w14:textId="582AE514" w:rsidR="00BE4A70" w:rsidRPr="00F90BE6" w:rsidRDefault="00BE4A70">
      <w:pPr>
        <w:rPr>
          <w:rFonts w:ascii="Calibri" w:hAnsi="Calibri" w:cs="Arial"/>
        </w:rPr>
      </w:pPr>
      <w:r w:rsidRPr="00BE4A70">
        <w:rPr>
          <w:rFonts w:ascii="Calibri" w:hAnsi="Calibri" w:cs="Arial"/>
        </w:rPr>
        <w:t>Unsere Empfehlung(en)</w:t>
      </w:r>
    </w:p>
    <w:p w14:paraId="6FF07726" w14:textId="11962EBC" w:rsidR="008B77AB" w:rsidRDefault="00F95620">
      <w:pPr>
        <w:jc w:val="center"/>
        <w:rPr>
          <w:b/>
          <w:noProof/>
        </w:rPr>
      </w:pPr>
      <w:r>
        <w:rPr>
          <w:b/>
          <w:noProof/>
        </w:rPr>
        <w:t xml:space="preserve">Verbieten </w:t>
      </w:r>
      <w:r w:rsidR="00B37703">
        <w:rPr>
          <w:b/>
          <w:noProof/>
        </w:rPr>
        <w:t>Sie der App alle Zugriff</w:t>
      </w:r>
      <w:r w:rsidR="00F00D38">
        <w:rPr>
          <w:b/>
          <w:noProof/>
        </w:rPr>
        <w:t>e</w:t>
      </w:r>
      <w:r w:rsidR="00B37703">
        <w:rPr>
          <w:b/>
          <w:noProof/>
        </w:rPr>
        <w:t xml:space="preserve"> auf Daten, die aus Ihrer Sicht besonders schützenswert sind (z.B. Fotos, Adressbuch, Standort oder Kalender).</w:t>
      </w:r>
    </w:p>
    <w:p w14:paraId="768C3F0D" w14:textId="0FEB7025" w:rsidR="00D40D7E" w:rsidRDefault="00D40D7E" w:rsidP="00D40D7E">
      <w:commentRangeStart w:id="4"/>
      <w:r>
        <w:rPr>
          <w:noProof/>
        </w:rPr>
        <w:t>Informieren</w:t>
      </w:r>
      <w:commentRangeEnd w:id="4"/>
      <w:r>
        <w:rPr>
          <w:rStyle w:val="Kommentarzeichen"/>
        </w:rPr>
        <w:commentReference w:id="4"/>
      </w:r>
      <w:r>
        <w:rPr>
          <w:noProof/>
        </w:rPr>
        <w:t xml:space="preserve"> Sie sich möglichst vor der ersten Nutzung durch Medien</w:t>
      </w:r>
      <w:del w:id="5" w:author="Frank Ingenrieth" w:date="2018-03-29T11:38:00Z">
        <w:r w:rsidDel="00F90BE6">
          <w:rPr>
            <w:noProof/>
          </w:rPr>
          <w:delText xml:space="preserve"> </w:delText>
        </w:r>
      </w:del>
      <w:r>
        <w:rPr>
          <w:noProof/>
        </w:rPr>
        <w:t xml:space="preserve">, ob die Datenverarbeitung </w:t>
      </w:r>
      <w:del w:id="6" w:author="Frank Ingenrieth" w:date="2018-03-29T11:40:00Z">
        <w:r w:rsidDel="00F90BE6">
          <w:rPr>
            <w:noProof/>
          </w:rPr>
          <w:delText xml:space="preserve">dieser </w:delText>
        </w:r>
      </w:del>
      <w:ins w:id="7" w:author="Frank Ingenrieth" w:date="2018-03-29T11:40:00Z">
        <w:r w:rsidR="00F90BE6">
          <w:rPr>
            <w:noProof/>
          </w:rPr>
          <w:t xml:space="preserve">der </w:t>
        </w:r>
      </w:ins>
      <w:r>
        <w:rPr>
          <w:noProof/>
        </w:rPr>
        <w:t xml:space="preserve">App mit Ihren Vorstellungen übereinstimmt. </w:t>
      </w:r>
    </w:p>
    <w:p w14:paraId="4FD4F2DF" w14:textId="109DB97B" w:rsidR="00321E37" w:rsidRDefault="006A5826" w:rsidP="00321E37">
      <w:pPr>
        <w:jc w:val="center"/>
        <w:rPr>
          <w:b/>
          <w:noProof/>
        </w:rPr>
      </w:pPr>
      <w:del w:id="8" w:author="Frank Ingenrieth" w:date="2018-03-29T11:47:00Z">
        <w:r w:rsidRPr="006A5826" w:rsidDel="00344CCE">
          <w:rPr>
            <w:b/>
            <w:noProof/>
          </w:rPr>
          <w:delText xml:space="preserve"> </w:delText>
        </w:r>
      </w:del>
      <w:commentRangeStart w:id="9"/>
      <w:r>
        <w:rPr>
          <w:b/>
          <w:noProof/>
        </w:rPr>
        <w:t>Sollte</w:t>
      </w:r>
      <w:r w:rsidR="00B02F3A">
        <w:rPr>
          <w:b/>
          <w:noProof/>
        </w:rPr>
        <w:t>(</w:t>
      </w:r>
      <w:r>
        <w:rPr>
          <w:b/>
          <w:noProof/>
        </w:rPr>
        <w:t>n</w:t>
      </w:r>
      <w:r w:rsidR="00B02F3A">
        <w:rPr>
          <w:b/>
          <w:noProof/>
        </w:rPr>
        <w:t>)</w:t>
      </w:r>
      <w:r>
        <w:rPr>
          <w:b/>
          <w:noProof/>
        </w:rPr>
        <w:t xml:space="preserve"> diese Empfehlung</w:t>
      </w:r>
      <w:r w:rsidR="003B7E19">
        <w:rPr>
          <w:b/>
          <w:noProof/>
        </w:rPr>
        <w:t>(</w:t>
      </w:r>
      <w:r>
        <w:rPr>
          <w:b/>
          <w:noProof/>
        </w:rPr>
        <w:t>en</w:t>
      </w:r>
      <w:r w:rsidR="003B7E19">
        <w:rPr>
          <w:b/>
          <w:noProof/>
        </w:rPr>
        <w:t>)</w:t>
      </w:r>
      <w:r>
        <w:rPr>
          <w:b/>
          <w:noProof/>
        </w:rPr>
        <w:t xml:space="preserve"> nicht ausreichen, deinstallieren</w:t>
      </w:r>
      <w:r w:rsidR="003B7E19">
        <w:rPr>
          <w:b/>
          <w:noProof/>
        </w:rPr>
        <w:t xml:space="preserve"> Sie die App</w:t>
      </w:r>
      <w:commentRangeEnd w:id="9"/>
      <w:r w:rsidR="003B7E19">
        <w:rPr>
          <w:b/>
          <w:noProof/>
        </w:rPr>
        <w:t>!</w:t>
      </w:r>
      <w:r>
        <w:rPr>
          <w:rStyle w:val="Kommentarzeichen"/>
        </w:rPr>
        <w:commentReference w:id="9"/>
      </w:r>
    </w:p>
    <w:p w14:paraId="3776384B" w14:textId="77777777" w:rsidR="00321E37" w:rsidRDefault="00321E37">
      <w:pPr>
        <w:jc w:val="center"/>
        <w:rPr>
          <w:b/>
          <w:noProof/>
        </w:rPr>
      </w:pPr>
    </w:p>
    <w:p w14:paraId="7014452A" w14:textId="4847CB80" w:rsidR="00321E37" w:rsidRDefault="00BE4A70">
      <w:pPr>
        <w:jc w:val="center"/>
        <w:rPr>
          <w:b/>
          <w:noProof/>
        </w:rPr>
      </w:pPr>
      <w:r>
        <w:rPr>
          <w:b/>
          <w:noProof/>
          <w:lang w:eastAsia="de-DE"/>
        </w:rPr>
        <mc:AlternateContent>
          <mc:Choice Requires="wps">
            <w:drawing>
              <wp:anchor distT="0" distB="0" distL="114300" distR="114300" simplePos="0" relativeHeight="251664384" behindDoc="0" locked="0" layoutInCell="1" allowOverlap="1" wp14:anchorId="1CCC8AC3" wp14:editId="1EBB1025">
                <wp:simplePos x="0" y="0"/>
                <wp:positionH relativeFrom="column">
                  <wp:posOffset>51435</wp:posOffset>
                </wp:positionH>
                <wp:positionV relativeFrom="paragraph">
                  <wp:posOffset>10795</wp:posOffset>
                </wp:positionV>
                <wp:extent cx="2371725" cy="361950"/>
                <wp:effectExtent l="0" t="0" r="28575" b="19050"/>
                <wp:wrapNone/>
                <wp:docPr id="28" name="Abgerundetes Rechteck 28"/>
                <wp:cNvGraphicFramePr/>
                <a:graphic xmlns:a="http://schemas.openxmlformats.org/drawingml/2006/main">
                  <a:graphicData uri="http://schemas.microsoft.com/office/word/2010/wordprocessingShape">
                    <wps:wsp>
                      <wps:cNvSpPr/>
                      <wps:spPr>
                        <a:xfrm>
                          <a:off x="0" y="0"/>
                          <a:ext cx="237172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B51C14" w14:textId="24F50A68"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CC8AC3" id="Abgerundetes Rechteck 28" o:spid="_x0000_s1026" style="position:absolute;left:0;text-align:left;margin-left:4.05pt;margin-top:.85pt;width:186.75pt;height: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" fillcolor="#ffc000 [3207]" strokecolor="#7f5f00 [1607]" strokeweight="1pt">
                <v:stroke joinstyle="miter"/>
                <v:textbox>
                  <w:txbxContent>
                    <w:p w14:paraId="0BB51C14" w14:textId="24F50A68" w:rsidR="00BF4F88" w:rsidRDefault="00BF4F88" w:rsidP="00F90BE6">
                      <w:pPr>
                        <w:jc w:val="center"/>
                      </w:pPr>
                      <w:r>
                        <w:t>Zugriffsrechte verbieten</w:t>
                      </w:r>
                    </w:p>
                  </w:txbxContent>
                </v:textbox>
              </v:roundrect>
            </w:pict>
          </mc:Fallback>
        </mc:AlternateContent>
      </w:r>
    </w:p>
    <w:p w14:paraId="54AE5B09" w14:textId="40839157" w:rsidR="00321E37" w:rsidRDefault="00321E37">
      <w:pPr>
        <w:jc w:val="center"/>
        <w:rPr>
          <w:b/>
          <w:noProof/>
        </w:rPr>
      </w:pPr>
    </w:p>
    <w:p w14:paraId="20509B43" w14:textId="180F659D" w:rsidR="00BE4A70" w:rsidRDefault="00BE4A70" w:rsidP="00F90BE6">
      <w:pPr>
        <w:jc w:val="left"/>
        <w:rPr>
          <w:b/>
          <w:noProof/>
        </w:rPr>
      </w:pPr>
      <w:r>
        <w:rPr>
          <w:b/>
          <w:noProof/>
          <w:lang w:eastAsia="de-DE"/>
        </w:rPr>
        <mc:AlternateContent>
          <mc:Choice Requires="wps">
            <w:drawing>
              <wp:anchor distT="0" distB="0" distL="114300" distR="114300" simplePos="0" relativeHeight="251666432" behindDoc="0" locked="0" layoutInCell="1" allowOverlap="1" wp14:anchorId="1E6087C7" wp14:editId="352E43E5">
                <wp:simplePos x="0" y="0"/>
                <wp:positionH relativeFrom="column">
                  <wp:posOffset>61595</wp:posOffset>
                </wp:positionH>
                <wp:positionV relativeFrom="paragraph">
                  <wp:posOffset>11430</wp:posOffset>
                </wp:positionV>
                <wp:extent cx="2362200" cy="361950"/>
                <wp:effectExtent l="0" t="0" r="19050" b="19050"/>
                <wp:wrapNone/>
                <wp:docPr id="29" name="Abgerundetes Rechteck 29"/>
                <wp:cNvGraphicFramePr/>
                <a:graphic xmlns:a="http://schemas.openxmlformats.org/drawingml/2006/main">
                  <a:graphicData uri="http://schemas.microsoft.com/office/word/2010/wordprocessingShape">
                    <wps:wsp>
                      <wps:cNvSpPr/>
                      <wps:spPr>
                        <a:xfrm>
                          <a:off x="0" y="0"/>
                          <a:ext cx="2362200"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BEF5EB" w14:textId="4274494F" w:rsidR="00BF4F88" w:rsidRDefault="00BF4F88" w:rsidP="00F90BE6">
                            <w:pPr>
                              <w:jc w:val="center"/>
                            </w:pPr>
                            <w:r>
                              <w:t>Infos über Portale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6087C7" id="Abgerundetes Rechteck 29" o:spid="_x0000_s1027" style="position:absolute;margin-left:4.85pt;margin-top:.9pt;width:186pt;height:2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" fillcolor="#ffc000 [3207]" strokecolor="#7f5f00 [1607]" strokeweight="1pt">
                <v:stroke joinstyle="miter"/>
                <v:textbox>
                  <w:txbxContent>
                    <w:p w14:paraId="52BEF5EB" w14:textId="4274494F" w:rsidR="00BF4F88" w:rsidRDefault="00BF4F88" w:rsidP="00F90BE6">
                      <w:pPr>
                        <w:jc w:val="center"/>
                      </w:pPr>
                      <w:r>
                        <w:t>Infos über Portale</w:t>
                      </w:r>
                    </w:p>
                  </w:txbxContent>
                </v:textbox>
              </v:roundrect>
            </w:pict>
          </mc:Fallback>
        </mc:AlternateContent>
      </w:r>
    </w:p>
    <w:p w14:paraId="3FE74EFF" w14:textId="3347DEC5" w:rsidR="00321E37" w:rsidRDefault="00BE4A70">
      <w:pPr>
        <w:jc w:val="center"/>
        <w:rPr>
          <w:b/>
          <w:noProof/>
        </w:rPr>
      </w:pPr>
      <w:r>
        <w:rPr>
          <w:b/>
          <w:noProof/>
          <w:lang w:eastAsia="de-DE"/>
        </w:rPr>
        <mc:AlternateContent>
          <mc:Choice Requires="wps">
            <w:drawing>
              <wp:anchor distT="0" distB="0" distL="114300" distR="114300" simplePos="0" relativeHeight="251668480" behindDoc="0" locked="0" layoutInCell="1" allowOverlap="1" wp14:anchorId="741886D5" wp14:editId="181188B1">
                <wp:simplePos x="0" y="0"/>
                <wp:positionH relativeFrom="column">
                  <wp:posOffset>82550</wp:posOffset>
                </wp:positionH>
                <wp:positionV relativeFrom="paragraph">
                  <wp:posOffset>220980</wp:posOffset>
                </wp:positionV>
                <wp:extent cx="2352675" cy="361950"/>
                <wp:effectExtent l="0" t="0" r="28575" b="19050"/>
                <wp:wrapNone/>
                <wp:docPr id="36" name="Abgerundetes Rechteck 36"/>
                <wp:cNvGraphicFramePr/>
                <a:graphic xmlns:a="http://schemas.openxmlformats.org/drawingml/2006/main">
                  <a:graphicData uri="http://schemas.microsoft.com/office/word/2010/wordprocessingShape">
                    <wps:wsp>
                      <wps:cNvSpPr/>
                      <wps:spPr>
                        <a:xfrm>
                          <a:off x="0" y="0"/>
                          <a:ext cx="235267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DD1753C" w14:textId="02E9468A"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1886D5" id="Abgerundetes Rechteck 36" o:spid="_x0000_s1028" style="position:absolute;left:0;text-align:left;margin-left:6.5pt;margin-top:17.4pt;width:185.25pt;height:2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" fillcolor="#ffc000 [3207]" strokecolor="#7f5f00 [1607]" strokeweight="1pt">
                <v:stroke joinstyle="miter"/>
                <v:textbox>
                  <w:txbxContent>
                    <w:p w14:paraId="1DD1753C" w14:textId="02E9468A" w:rsidR="00BF4F88" w:rsidRDefault="00BF4F88" w:rsidP="00F90BE6">
                      <w:pPr>
                        <w:jc w:val="center"/>
                      </w:pPr>
                      <w:r>
                        <w:t>Deinstallieren der App</w:t>
                      </w:r>
                    </w:p>
                  </w:txbxContent>
                </v:textbox>
              </v:roundrect>
            </w:pict>
          </mc:Fallback>
        </mc:AlternateContent>
      </w:r>
    </w:p>
    <w:p w14:paraId="27CE679A" w14:textId="79B51EE1" w:rsidR="00321E37" w:rsidRDefault="00321E37">
      <w:pPr>
        <w:jc w:val="center"/>
        <w:rPr>
          <w:b/>
          <w:noProof/>
        </w:rPr>
      </w:pPr>
    </w:p>
    <w:p w14:paraId="3469460E" w14:textId="77777777" w:rsidR="00321E37" w:rsidRDefault="00321E37">
      <w:pPr>
        <w:jc w:val="center"/>
        <w:rPr>
          <w:b/>
          <w:noProof/>
        </w:rPr>
      </w:pPr>
    </w:p>
    <w:p w14:paraId="45B14906" w14:textId="77777777" w:rsidR="00321E37" w:rsidRDefault="00321E37">
      <w:pPr>
        <w:jc w:val="center"/>
        <w:rPr>
          <w:b/>
          <w:noProof/>
        </w:rPr>
      </w:pPr>
    </w:p>
    <w:p w14:paraId="3D4B3F06" w14:textId="77777777" w:rsidR="00321E37" w:rsidRDefault="00321E37">
      <w:pPr>
        <w:jc w:val="center"/>
        <w:rPr>
          <w:b/>
          <w:noProof/>
        </w:rPr>
      </w:pPr>
    </w:p>
    <w:p w14:paraId="3160A953" w14:textId="77777777" w:rsidR="00321E37" w:rsidRDefault="00321E37" w:rsidP="002114C8">
      <w:pPr>
        <w:rPr>
          <w:b/>
          <w:noProof/>
        </w:rPr>
      </w:pPr>
    </w:p>
    <w:p w14:paraId="7D47A085" w14:textId="77777777" w:rsidR="002114C8" w:rsidRDefault="002114C8" w:rsidP="002114C8">
      <w:pPr>
        <w:rPr>
          <w:b/>
          <w:noProof/>
        </w:rPr>
      </w:pPr>
    </w:p>
    <w:p w14:paraId="6AE82EB4" w14:textId="1F343306" w:rsidR="004005B0" w:rsidRDefault="004005B0">
      <w:pPr>
        <w:jc w:val="left"/>
        <w:rPr>
          <w:b/>
          <w:noProof/>
        </w:rPr>
      </w:pPr>
      <w:r>
        <w:rPr>
          <w:b/>
          <w:noProof/>
        </w:rPr>
        <w:br w:type="page"/>
      </w:r>
    </w:p>
    <w:p w14:paraId="30963856" w14:textId="77777777" w:rsidR="00321E37" w:rsidRDefault="00321E37">
      <w:pPr>
        <w:jc w:val="center"/>
        <w:rPr>
          <w:b/>
          <w:noProof/>
        </w:rPr>
      </w:pPr>
    </w:p>
    <w:tbl>
      <w:tblPr>
        <w:tblStyle w:val="Tabellenraster"/>
        <w:tblW w:w="8784" w:type="dxa"/>
        <w:tblLook w:val="04A0" w:firstRow="1" w:lastRow="0" w:firstColumn="1" w:lastColumn="0" w:noHBand="0" w:noVBand="1"/>
      </w:tblPr>
      <w:tblGrid>
        <w:gridCol w:w="4390"/>
        <w:gridCol w:w="4394"/>
      </w:tblGrid>
      <w:tr w:rsidR="008B77AB" w14:paraId="6852FF0C" w14:textId="77777777">
        <w:tc>
          <w:tcPr>
            <w:tcW w:w="8784" w:type="dxa"/>
            <w:gridSpan w:val="2"/>
          </w:tcPr>
          <w:p w14:paraId="69E3EEF4" w14:textId="77777777" w:rsidR="008B77AB" w:rsidRDefault="00B37703">
            <w:pPr>
              <w:pStyle w:val="berschrift2"/>
              <w:outlineLvl w:val="1"/>
            </w:pPr>
            <w:bookmarkStart w:id="10" w:name="_Toc510082522"/>
            <w:r>
              <w:rPr>
                <w:noProof/>
              </w:rPr>
              <w:t>Die App stellt keine Datenschutzerklärung auf Deutsch bereit</w:t>
            </w:r>
            <w:bookmarkEnd w:id="10"/>
          </w:p>
        </w:tc>
      </w:tr>
      <w:tr w:rsidR="008B77AB" w14:paraId="119F5FD7" w14:textId="77777777">
        <w:tc>
          <w:tcPr>
            <w:tcW w:w="8784" w:type="dxa"/>
            <w:gridSpan w:val="2"/>
            <w:shd w:val="clear" w:color="auto" w:fill="D9D9D9" w:themeFill="background1" w:themeFillShade="D9"/>
          </w:tcPr>
          <w:p w14:paraId="530F6B97" w14:textId="77777777" w:rsidR="008B77AB" w:rsidRDefault="00B37703">
            <w:pPr>
              <w:rPr>
                <w:noProof/>
              </w:rPr>
            </w:pPr>
            <w:r>
              <w:rPr>
                <w:noProof/>
              </w:rPr>
              <w:t>Anbieter sind gesetzlich verpflichtet, Sie verständlich über die Verarbeitung personenbezogener Daten zu informieren. Dies erfordert grundsätzlich eine deutsche Datenschutzerklärung.</w:t>
            </w:r>
          </w:p>
        </w:tc>
      </w:tr>
      <w:tr w:rsidR="008B77AB" w14:paraId="7F482346" w14:textId="77777777">
        <w:tc>
          <w:tcPr>
            <w:tcW w:w="4390" w:type="dxa"/>
          </w:tcPr>
          <w:p w14:paraId="2A2C88BC" w14:textId="77777777" w:rsidR="008B77AB" w:rsidRDefault="008B77AB">
            <w:pPr>
              <w:ind w:left="460" w:hanging="460"/>
              <w:rPr>
                <w:rFonts w:ascii="Arial" w:hAnsi="Arial" w:cs="Arial"/>
              </w:rPr>
            </w:pPr>
          </w:p>
        </w:tc>
        <w:tc>
          <w:tcPr>
            <w:tcW w:w="4394" w:type="dxa"/>
          </w:tcPr>
          <w:p w14:paraId="4D1364B9" w14:textId="592E619B" w:rsidR="00A06AB5" w:rsidRDefault="00A06AB5" w:rsidP="00A06AB5">
            <w:pPr>
              <w:ind w:left="463" w:hanging="463"/>
              <w:rPr>
                <w:rFonts w:ascii="Calibri" w:hAnsi="Calibri" w:cs="Arial"/>
                <w:noProof/>
              </w:rPr>
            </w:pPr>
            <w:r>
              <w:rPr>
                <w:rFonts w:ascii="Calibri" w:hAnsi="Calibri" w:cs="Arial"/>
                <w:noProof/>
                <w:lang w:eastAsia="de-DE"/>
              </w:rPr>
              <w:drawing>
                <wp:inline distT="0" distB="0" distL="0" distR="0" wp14:anchorId="05348BA3" wp14:editId="4BDD9A98">
                  <wp:extent cx="251999" cy="217626"/>
                  <wp:effectExtent l="0" t="0" r="2540" b="1143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handelt sich um einen Gesetzes</w:t>
            </w:r>
            <w:r>
              <w:rPr>
                <w:rFonts w:ascii="Calibri" w:hAnsi="Calibri" w:cs="Arial"/>
                <w:noProof/>
              </w:rPr>
              <w:softHyphen/>
              <w:t>verstoß.</w:t>
            </w:r>
          </w:p>
          <w:p w14:paraId="09864EAB" w14:textId="0D10129F" w:rsidR="008B77AB" w:rsidRDefault="00A06AB5" w:rsidP="00A06AB5">
            <w:pPr>
              <w:ind w:left="463" w:hanging="463"/>
              <w:rPr>
                <w:rFonts w:ascii="Calibri" w:hAnsi="Calibri" w:cs="Arial"/>
                <w:noProof/>
              </w:rPr>
            </w:pPr>
            <w:r>
              <w:rPr>
                <w:rFonts w:ascii="Calibri" w:hAnsi="Calibri" w:cs="Arial"/>
                <w:noProof/>
                <w:lang w:eastAsia="de-DE"/>
              </w:rPr>
              <w:drawing>
                <wp:inline distT="0" distB="0" distL="0" distR="0" wp14:anchorId="238B2D49" wp14:editId="2D550C0F">
                  <wp:extent cx="251999" cy="217626"/>
                  <wp:effectExtent l="0" t="0" r="2540" b="1143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sidR="00B37703">
              <w:rPr>
                <w:rFonts w:ascii="Calibri" w:hAnsi="Calibri" w:cs="Arial"/>
                <w:noProof/>
              </w:rPr>
              <w:t xml:space="preserve">Ihre Daten werden bereits verarbeitet, ohne dass Sie sich </w:t>
            </w:r>
            <w:r w:rsidR="00455D0E">
              <w:rPr>
                <w:rFonts w:ascii="Calibri" w:hAnsi="Calibri" w:cs="Arial"/>
                <w:noProof/>
              </w:rPr>
              <w:t xml:space="preserve">auf Deutsch </w:t>
            </w:r>
            <w:r w:rsidR="00B37703">
              <w:rPr>
                <w:rFonts w:ascii="Calibri" w:hAnsi="Calibri" w:cs="Arial"/>
                <w:noProof/>
              </w:rPr>
              <w:t>hierüber informieren können.</w:t>
            </w:r>
          </w:p>
          <w:p w14:paraId="0084BCB5" w14:textId="4CD80DF2" w:rsidR="008B77AB" w:rsidRDefault="008B77AB">
            <w:pPr>
              <w:ind w:left="463" w:hanging="463"/>
              <w:rPr>
                <w:rFonts w:ascii="Calibri" w:hAnsi="Calibri" w:cs="Arial"/>
              </w:rPr>
            </w:pPr>
          </w:p>
        </w:tc>
      </w:tr>
      <w:tr w:rsidR="008B77AB" w14:paraId="57EFABF4" w14:textId="77777777">
        <w:tc>
          <w:tcPr>
            <w:tcW w:w="4390" w:type="dxa"/>
          </w:tcPr>
          <w:p w14:paraId="0D7E2520" w14:textId="77777777" w:rsidR="008B77AB" w:rsidRDefault="008B77AB">
            <w:pPr>
              <w:ind w:left="460" w:hanging="460"/>
              <w:rPr>
                <w:rFonts w:ascii="Calibri" w:hAnsi="Calibri" w:cs="Arial"/>
                <w:noProof/>
                <w:lang w:eastAsia="de-DE"/>
              </w:rPr>
            </w:pPr>
          </w:p>
        </w:tc>
        <w:tc>
          <w:tcPr>
            <w:tcW w:w="4394" w:type="dxa"/>
          </w:tcPr>
          <w:p w14:paraId="3B6302D5" w14:textId="179BE01F" w:rsidR="008B77AB" w:rsidRDefault="008B77AB">
            <w:pPr>
              <w:ind w:left="463" w:hanging="463"/>
            </w:pPr>
          </w:p>
          <w:p w14:paraId="05A917BA" w14:textId="77777777" w:rsidR="008B77AB" w:rsidRDefault="00B37703">
            <w:pPr>
              <w:ind w:left="463" w:hanging="463"/>
            </w:pPr>
            <w:r>
              <w:rPr>
                <w:rFonts w:ascii="Calibri" w:hAnsi="Calibri" w:cs="Arial"/>
                <w:noProof/>
                <w:lang w:eastAsia="de-DE"/>
              </w:rPr>
              <w:drawing>
                <wp:inline distT="0" distB="0" distL="0" distR="0" wp14:anchorId="1359002F" wp14:editId="5868C225">
                  <wp:extent cx="251999" cy="217626"/>
                  <wp:effectExtent l="0" t="0" r="2540" b="11430"/>
                  <wp:docPr id="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t xml:space="preserve"> Dies hat nicht zwingend einen Missbrauch Ihrer Daten zur Folge.</w:t>
            </w:r>
          </w:p>
          <w:p w14:paraId="607086C9" w14:textId="3208BE59" w:rsidR="00271D47" w:rsidRDefault="00271D47">
            <w:pPr>
              <w:ind w:left="463" w:hanging="463"/>
              <w:rPr>
                <w:rFonts w:ascii="Calibri" w:hAnsi="Calibri" w:cs="Arial"/>
                <w:noProof/>
                <w:lang w:eastAsia="de-DE"/>
              </w:rPr>
            </w:pPr>
            <w:r>
              <w:rPr>
                <w:rFonts w:ascii="Calibri" w:hAnsi="Calibri" w:cs="Arial"/>
                <w:noProof/>
                <w:lang w:eastAsia="de-DE"/>
              </w:rPr>
              <w:drawing>
                <wp:inline distT="0" distB="0" distL="0" distR="0" wp14:anchorId="5748F276" wp14:editId="248A7E19">
                  <wp:extent cx="251999" cy="217626"/>
                  <wp:effectExtent l="0" t="0" r="2540" b="11430"/>
                  <wp:docPr id="2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sidR="002114C8">
              <w:t xml:space="preserve"> Dies hat nicht zwingend einen Missbrauch Ihrer Daten zur Folge.</w:t>
            </w:r>
          </w:p>
        </w:tc>
      </w:tr>
    </w:tbl>
    <w:p w14:paraId="20A48ECD" w14:textId="77777777" w:rsidR="008B77AB" w:rsidRDefault="008B77AB">
      <w:pPr>
        <w:rPr>
          <w:noProof/>
        </w:rPr>
      </w:pPr>
    </w:p>
    <w:p w14:paraId="658108F8" w14:textId="22420928" w:rsidR="002114C8" w:rsidRDefault="002114C8">
      <w:pPr>
        <w:rPr>
          <w:noProof/>
        </w:rPr>
      </w:pPr>
      <w:r>
        <w:rPr>
          <w:noProof/>
        </w:rPr>
        <w:t>Unsere Empfehlung(en)</w:t>
      </w:r>
    </w:p>
    <w:p w14:paraId="7FD0ABAE" w14:textId="0965156D" w:rsidR="008B77AB" w:rsidRDefault="00F95620">
      <w:pPr>
        <w:jc w:val="center"/>
        <w:rPr>
          <w:b/>
          <w:noProof/>
        </w:rPr>
      </w:pPr>
      <w:r>
        <w:rPr>
          <w:b/>
          <w:noProof/>
        </w:rPr>
        <w:t>Verbieten</w:t>
      </w:r>
      <w:del w:id="11" w:author="Frank Ingenrieth" w:date="2018-03-29T11:39:00Z">
        <w:r w:rsidDel="00F90BE6">
          <w:rPr>
            <w:b/>
            <w:noProof/>
          </w:rPr>
          <w:delText xml:space="preserve"> </w:delText>
        </w:r>
        <w:r w:rsidR="00B37703" w:rsidDel="00F90BE6">
          <w:rPr>
            <w:b/>
            <w:noProof/>
          </w:rPr>
          <w:delText xml:space="preserve"> </w:delText>
        </w:r>
      </w:del>
      <w:ins w:id="12" w:author="Frank Ingenrieth" w:date="2018-03-29T11:39:00Z">
        <w:r w:rsidR="00F90BE6">
          <w:rPr>
            <w:b/>
            <w:noProof/>
          </w:rPr>
          <w:t xml:space="preserve"> </w:t>
        </w:r>
      </w:ins>
      <w:r w:rsidR="00B37703">
        <w:rPr>
          <w:b/>
          <w:noProof/>
        </w:rPr>
        <w:t>Sie der App alle Zugriff</w:t>
      </w:r>
      <w:r w:rsidR="00F00D38">
        <w:rPr>
          <w:b/>
          <w:noProof/>
        </w:rPr>
        <w:t>e</w:t>
      </w:r>
      <w:r w:rsidR="00B37703">
        <w:rPr>
          <w:b/>
          <w:noProof/>
        </w:rPr>
        <w:t xml:space="preserve"> auf Daten, die aus Ihrer Sicht besonders schützenswert sind (z.B. Fotos, Adressbuch, Standort oder Kalender).</w:t>
      </w:r>
    </w:p>
    <w:p w14:paraId="0B598B23" w14:textId="1A071167" w:rsidR="00A06AB5" w:rsidRDefault="00A06AB5" w:rsidP="00A06AB5">
      <w:r>
        <w:rPr>
          <w:noProof/>
        </w:rPr>
        <w:t>Informieren Sie sich durch Medien</w:t>
      </w:r>
      <w:del w:id="13" w:author="Frank Ingenrieth" w:date="2018-03-29T11:39:00Z">
        <w:r w:rsidDel="00F90BE6">
          <w:rPr>
            <w:noProof/>
          </w:rPr>
          <w:delText xml:space="preserve"> ,</w:delText>
        </w:r>
      </w:del>
      <w:ins w:id="14" w:author="Frank Ingenrieth" w:date="2018-03-29T11:39:00Z">
        <w:r w:rsidR="00F90BE6">
          <w:rPr>
            <w:noProof/>
          </w:rPr>
          <w:t>,</w:t>
        </w:r>
      </w:ins>
      <w:r>
        <w:rPr>
          <w:noProof/>
        </w:rPr>
        <w:t xml:space="preserve"> ob die Datenverarbeitung </w:t>
      </w:r>
      <w:del w:id="15" w:author="Frank Ingenrieth" w:date="2018-03-29T11:39:00Z">
        <w:r w:rsidDel="00F90BE6">
          <w:rPr>
            <w:noProof/>
          </w:rPr>
          <w:delText xml:space="preserve">dieser </w:delText>
        </w:r>
      </w:del>
      <w:ins w:id="16" w:author="Frank Ingenrieth" w:date="2018-03-29T11:39:00Z">
        <w:r w:rsidR="00F90BE6">
          <w:rPr>
            <w:noProof/>
          </w:rPr>
          <w:t xml:space="preserve">der </w:t>
        </w:r>
      </w:ins>
      <w:r>
        <w:rPr>
          <w:noProof/>
        </w:rPr>
        <w:t xml:space="preserve">App mit Ihren </w:t>
      </w:r>
      <w:r w:rsidR="002114C8">
        <w:rPr>
          <w:noProof/>
        </w:rPr>
        <w:t>V</w:t>
      </w:r>
      <w:r>
        <w:rPr>
          <w:noProof/>
        </w:rPr>
        <w:t>orstellungen übereinstimmt.</w:t>
      </w:r>
    </w:p>
    <w:p w14:paraId="60612F1E" w14:textId="153B3A73" w:rsidR="00A06AB5" w:rsidRDefault="003B7E19">
      <w:pPr>
        <w:jc w:val="center"/>
        <w:rPr>
          <w:b/>
          <w:noProof/>
        </w:rPr>
      </w:pPr>
      <w:commentRangeStart w:id="17"/>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17"/>
      <w:r>
        <w:rPr>
          <w:b/>
          <w:noProof/>
        </w:rPr>
        <w:t>!</w:t>
      </w:r>
      <w:r>
        <w:rPr>
          <w:rStyle w:val="Kommentarzeichen"/>
        </w:rPr>
        <w:commentReference w:id="17"/>
      </w:r>
    </w:p>
    <w:p w14:paraId="03574167" w14:textId="3C4D8EF7" w:rsidR="008B77AB" w:rsidRDefault="006D2AFC">
      <w:r>
        <w:rPr>
          <w:b/>
          <w:noProof/>
          <w:lang w:eastAsia="de-DE"/>
        </w:rPr>
        <mc:AlternateContent>
          <mc:Choice Requires="wps">
            <w:drawing>
              <wp:anchor distT="0" distB="0" distL="114300" distR="114300" simplePos="0" relativeHeight="251680768" behindDoc="0" locked="0" layoutInCell="1" allowOverlap="1" wp14:anchorId="2F91FC3A" wp14:editId="2AF36422">
                <wp:simplePos x="0" y="0"/>
                <wp:positionH relativeFrom="margin">
                  <wp:align>left</wp:align>
                </wp:positionH>
                <wp:positionV relativeFrom="paragraph">
                  <wp:posOffset>229870</wp:posOffset>
                </wp:positionV>
                <wp:extent cx="2371725" cy="361950"/>
                <wp:effectExtent l="0" t="0" r="28575" b="19050"/>
                <wp:wrapNone/>
                <wp:docPr id="57" name="Abgerundetes Rechteck 57"/>
                <wp:cNvGraphicFramePr/>
                <a:graphic xmlns:a="http://schemas.openxmlformats.org/drawingml/2006/main">
                  <a:graphicData uri="http://schemas.microsoft.com/office/word/2010/wordprocessingShape">
                    <wps:wsp>
                      <wps:cNvSpPr/>
                      <wps:spPr>
                        <a:xfrm>
                          <a:off x="0" y="0"/>
                          <a:ext cx="237172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D39F15" w14:textId="77777777" w:rsidR="00BF4F88" w:rsidRDefault="00BF4F88" w:rsidP="002114C8">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91FC3A" id="Abgerundetes Rechteck 57" o:spid="_x0000_s1029" style="position:absolute;left:0;text-align:left;margin-left:0;margin-top:18.1pt;width:186.75pt;height:28.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" fillcolor="#ffc000 [3207]" strokecolor="#7f5f00 [1607]" strokeweight="1pt">
                <v:stroke joinstyle="miter"/>
                <v:textbox>
                  <w:txbxContent>
                    <w:p w14:paraId="71D39F15" w14:textId="77777777" w:rsidR="00BF4F88" w:rsidRDefault="00BF4F88" w:rsidP="002114C8">
                      <w:pPr>
                        <w:jc w:val="center"/>
                      </w:pPr>
                      <w:r>
                        <w:t>Zugriffsrechte verbieten</w:t>
                      </w:r>
                    </w:p>
                  </w:txbxContent>
                </v:textbox>
                <w10:wrap anchorx="margin"/>
              </v:roundrect>
            </w:pict>
          </mc:Fallback>
        </mc:AlternateContent>
      </w:r>
    </w:p>
    <w:p w14:paraId="23894A07" w14:textId="77777777" w:rsidR="002114C8" w:rsidRDefault="002114C8" w:rsidP="002114C8">
      <w:pPr>
        <w:jc w:val="center"/>
        <w:rPr>
          <w:b/>
          <w:noProof/>
        </w:rPr>
      </w:pPr>
    </w:p>
    <w:p w14:paraId="64E9A3E4" w14:textId="3F1C95EC" w:rsidR="002114C8" w:rsidRDefault="006D2AFC" w:rsidP="002114C8">
      <w:pPr>
        <w:jc w:val="center"/>
        <w:rPr>
          <w:b/>
          <w:noProof/>
        </w:rPr>
      </w:pPr>
      <w:r>
        <w:rPr>
          <w:b/>
          <w:noProof/>
          <w:lang w:eastAsia="de-DE"/>
        </w:rPr>
        <mc:AlternateContent>
          <mc:Choice Requires="wps">
            <w:drawing>
              <wp:anchor distT="0" distB="0" distL="114300" distR="114300" simplePos="0" relativeHeight="251681792" behindDoc="0" locked="0" layoutInCell="1" allowOverlap="1" wp14:anchorId="473E900D" wp14:editId="5652E170">
                <wp:simplePos x="0" y="0"/>
                <wp:positionH relativeFrom="column">
                  <wp:posOffset>23495</wp:posOffset>
                </wp:positionH>
                <wp:positionV relativeFrom="paragraph">
                  <wp:posOffset>229870</wp:posOffset>
                </wp:positionV>
                <wp:extent cx="2362200" cy="361950"/>
                <wp:effectExtent l="0" t="0" r="19050" b="19050"/>
                <wp:wrapNone/>
                <wp:docPr id="261" name="Abgerundetes Rechteck 261"/>
                <wp:cNvGraphicFramePr/>
                <a:graphic xmlns:a="http://schemas.openxmlformats.org/drawingml/2006/main">
                  <a:graphicData uri="http://schemas.microsoft.com/office/word/2010/wordprocessingShape">
                    <wps:wsp>
                      <wps:cNvSpPr/>
                      <wps:spPr>
                        <a:xfrm>
                          <a:off x="0" y="0"/>
                          <a:ext cx="2362200"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05F0E8" w14:textId="77777777" w:rsidR="00BF4F88" w:rsidRDefault="00BF4F88" w:rsidP="002114C8">
                            <w:pPr>
                              <w:jc w:val="center"/>
                            </w:pPr>
                            <w:r>
                              <w:t>Infos über Portale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3E900D" id="Abgerundetes Rechteck 261" o:spid="_x0000_s1030" style="position:absolute;left:0;text-align:left;margin-left:1.85pt;margin-top:18.1pt;width:186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" fillcolor="#ffc000 [3207]" strokecolor="#7f5f00 [1607]" strokeweight="1pt">
                <v:stroke joinstyle="miter"/>
                <v:textbox>
                  <w:txbxContent>
                    <w:p w14:paraId="4A05F0E8" w14:textId="77777777" w:rsidR="00BF4F88" w:rsidRDefault="00BF4F88" w:rsidP="002114C8">
                      <w:pPr>
                        <w:jc w:val="center"/>
                      </w:pPr>
                      <w:r>
                        <w:t>Infos über Portale</w:t>
                      </w:r>
                    </w:p>
                  </w:txbxContent>
                </v:textbox>
              </v:roundrect>
            </w:pict>
          </mc:Fallback>
        </mc:AlternateContent>
      </w:r>
    </w:p>
    <w:p w14:paraId="72414841" w14:textId="27C802B5" w:rsidR="002114C8" w:rsidRDefault="002114C8" w:rsidP="002114C8">
      <w:pPr>
        <w:jc w:val="center"/>
        <w:rPr>
          <w:b/>
          <w:noProof/>
        </w:rPr>
      </w:pPr>
    </w:p>
    <w:p w14:paraId="4D7DCB11" w14:textId="1CDC818A" w:rsidR="002114C8" w:rsidRDefault="002114C8" w:rsidP="002114C8">
      <w:pPr>
        <w:jc w:val="left"/>
        <w:rPr>
          <w:b/>
          <w:noProof/>
        </w:rPr>
      </w:pPr>
    </w:p>
    <w:p w14:paraId="6DE422EA" w14:textId="6445909E" w:rsidR="002114C8" w:rsidRDefault="002114C8" w:rsidP="002114C8">
      <w:pPr>
        <w:jc w:val="center"/>
        <w:rPr>
          <w:b/>
          <w:noProof/>
        </w:rPr>
      </w:pPr>
      <w:r>
        <w:rPr>
          <w:b/>
          <w:noProof/>
          <w:lang w:eastAsia="de-DE"/>
        </w:rPr>
        <mc:AlternateContent>
          <mc:Choice Requires="wps">
            <w:drawing>
              <wp:anchor distT="0" distB="0" distL="114300" distR="114300" simplePos="0" relativeHeight="251682816" behindDoc="0" locked="0" layoutInCell="1" allowOverlap="1" wp14:anchorId="3F21A51B" wp14:editId="76F2D21B">
                <wp:simplePos x="0" y="0"/>
                <wp:positionH relativeFrom="column">
                  <wp:posOffset>51435</wp:posOffset>
                </wp:positionH>
                <wp:positionV relativeFrom="paragraph">
                  <wp:posOffset>11430</wp:posOffset>
                </wp:positionV>
                <wp:extent cx="2352675" cy="361950"/>
                <wp:effectExtent l="0" t="0" r="28575" b="19050"/>
                <wp:wrapNone/>
                <wp:docPr id="267" name="Abgerundetes Rechteck 267"/>
                <wp:cNvGraphicFramePr/>
                <a:graphic xmlns:a="http://schemas.openxmlformats.org/drawingml/2006/main">
                  <a:graphicData uri="http://schemas.microsoft.com/office/word/2010/wordprocessingShape">
                    <wps:wsp>
                      <wps:cNvSpPr/>
                      <wps:spPr>
                        <a:xfrm>
                          <a:off x="0" y="0"/>
                          <a:ext cx="235267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0CBA30" w14:textId="77777777" w:rsidR="00BF4F88" w:rsidRDefault="00BF4F88" w:rsidP="002114C8">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1A51B" id="Abgerundetes Rechteck 267" o:spid="_x0000_s1031" style="position:absolute;left:0;text-align:left;margin-left:4.05pt;margin-top:.9pt;width:185.25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" fillcolor="#ffc000 [3207]" strokecolor="#7f5f00 [1607]" strokeweight="1pt">
                <v:stroke joinstyle="miter"/>
                <v:textbox>
                  <w:txbxContent>
                    <w:p w14:paraId="270CBA30" w14:textId="77777777" w:rsidR="00BF4F88" w:rsidRDefault="00BF4F88" w:rsidP="002114C8">
                      <w:pPr>
                        <w:jc w:val="center"/>
                      </w:pPr>
                      <w:r>
                        <w:t>Deinstallieren der App</w:t>
                      </w:r>
                    </w:p>
                  </w:txbxContent>
                </v:textbox>
              </v:roundrect>
            </w:pict>
          </mc:Fallback>
        </mc:AlternateContent>
      </w:r>
    </w:p>
    <w:p w14:paraId="641C5FBF" w14:textId="77777777" w:rsidR="002114C8" w:rsidRDefault="002114C8" w:rsidP="002114C8">
      <w:pPr>
        <w:jc w:val="center"/>
        <w:rPr>
          <w:b/>
          <w:noProof/>
        </w:rPr>
      </w:pPr>
    </w:p>
    <w:p w14:paraId="6854AB8B" w14:textId="77777777" w:rsidR="00321E37" w:rsidRDefault="00321E37"/>
    <w:p w14:paraId="1345F2F4" w14:textId="77777777" w:rsidR="00321E37" w:rsidRDefault="00321E37"/>
    <w:p w14:paraId="786FBB4B" w14:textId="6F4A1EF4" w:rsidR="004005B0" w:rsidRDefault="004005B0">
      <w:pPr>
        <w:jc w:val="left"/>
      </w:pPr>
      <w:r>
        <w:br w:type="page"/>
      </w:r>
    </w:p>
    <w:p w14:paraId="09926876" w14:textId="77777777" w:rsidR="00321E37" w:rsidRDefault="00321E37"/>
    <w:tbl>
      <w:tblPr>
        <w:tblStyle w:val="Tabellenraster"/>
        <w:tblW w:w="8784" w:type="dxa"/>
        <w:tblLook w:val="04A0" w:firstRow="1" w:lastRow="0" w:firstColumn="1" w:lastColumn="0" w:noHBand="0" w:noVBand="1"/>
      </w:tblPr>
      <w:tblGrid>
        <w:gridCol w:w="4390"/>
        <w:gridCol w:w="4394"/>
      </w:tblGrid>
      <w:tr w:rsidR="008B77AB" w14:paraId="2B9EFE1B" w14:textId="77777777">
        <w:tc>
          <w:tcPr>
            <w:tcW w:w="8784" w:type="dxa"/>
            <w:gridSpan w:val="2"/>
          </w:tcPr>
          <w:p w14:paraId="4574C464" w14:textId="77777777" w:rsidR="008B77AB" w:rsidRDefault="00B37703">
            <w:pPr>
              <w:pStyle w:val="berschrift2"/>
              <w:outlineLvl w:val="1"/>
            </w:pPr>
            <w:bookmarkStart w:id="18" w:name="_Toc510082523"/>
            <w:r>
              <w:rPr>
                <w:noProof/>
              </w:rPr>
              <w:t>Die App stellt die Datenschutzerklärung erst nach Start der App bereit</w:t>
            </w:r>
            <w:bookmarkEnd w:id="18"/>
          </w:p>
        </w:tc>
      </w:tr>
      <w:tr w:rsidR="008B77AB" w14:paraId="1301AF3E" w14:textId="77777777">
        <w:tc>
          <w:tcPr>
            <w:tcW w:w="8784" w:type="dxa"/>
            <w:gridSpan w:val="2"/>
            <w:shd w:val="clear" w:color="auto" w:fill="D9D9D9" w:themeFill="background1" w:themeFillShade="D9"/>
          </w:tcPr>
          <w:p w14:paraId="0D871A1E" w14:textId="77777777" w:rsidR="008B77AB" w:rsidRDefault="00B37703">
            <w:pPr>
              <w:rPr>
                <w:noProof/>
              </w:rPr>
            </w:pPr>
            <w:r>
              <w:rPr>
                <w:noProof/>
              </w:rPr>
              <w:t>Anbieter sind gesetzlich verpflichtet, Sie bei der Erhebung personenbezogener Daten hierüber zu informieren. Damit Sie selbstbestimmt über Ihre Daten verfügen können, genügt eine Bereitstellung nach Start einer App häufig nicht. Deswegen verlangen auch die App Store-Richtilinien die Bereitstellung bereits vor dem Start, nämlich im App Store.</w:t>
            </w:r>
          </w:p>
        </w:tc>
      </w:tr>
      <w:tr w:rsidR="008B77AB" w14:paraId="4AE81DA7" w14:textId="77777777">
        <w:tc>
          <w:tcPr>
            <w:tcW w:w="4390" w:type="dxa"/>
          </w:tcPr>
          <w:p w14:paraId="42AC95CB" w14:textId="77777777" w:rsidR="008B77AB" w:rsidRDefault="008B77AB">
            <w:pPr>
              <w:ind w:left="460" w:hanging="460"/>
              <w:rPr>
                <w:rFonts w:ascii="Arial" w:hAnsi="Arial" w:cs="Arial"/>
              </w:rPr>
            </w:pPr>
          </w:p>
        </w:tc>
        <w:tc>
          <w:tcPr>
            <w:tcW w:w="4394" w:type="dxa"/>
          </w:tcPr>
          <w:p w14:paraId="71FB7664"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45ECF2B0" wp14:editId="2E271D56">
                  <wp:extent cx="251999" cy="217626"/>
                  <wp:effectExtent l="0" t="0" r="2540" b="1143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Ihre Daten werden gegebenenfalls bereits verarbeitet, bevor Sie sich hierüber informieren können.</w:t>
            </w:r>
          </w:p>
          <w:p w14:paraId="56F9DEE0"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2D9D2617" wp14:editId="00CAFC87">
                  <wp:extent cx="251999" cy="217626"/>
                  <wp:effectExtent l="0" t="0" r="2540" b="11430"/>
                  <wp:docPr id="4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Dies verstößt gegen die App Store-Richt</w:t>
            </w:r>
            <w:r>
              <w:rPr>
                <w:rFonts w:ascii="Calibri" w:hAnsi="Calibri" w:cs="Arial"/>
                <w:noProof/>
              </w:rPr>
              <w:softHyphen/>
              <w:t>linien.</w:t>
            </w:r>
          </w:p>
        </w:tc>
      </w:tr>
      <w:tr w:rsidR="008B77AB" w14:paraId="5D6324DA" w14:textId="77777777">
        <w:tc>
          <w:tcPr>
            <w:tcW w:w="4390" w:type="dxa"/>
          </w:tcPr>
          <w:p w14:paraId="45C6672F" w14:textId="77777777" w:rsidR="008B77AB" w:rsidRDefault="008B77AB">
            <w:pPr>
              <w:ind w:left="460" w:hanging="460"/>
              <w:rPr>
                <w:rFonts w:ascii="Calibri" w:hAnsi="Calibri" w:cs="Arial"/>
                <w:noProof/>
                <w:lang w:eastAsia="de-DE"/>
              </w:rPr>
            </w:pPr>
          </w:p>
        </w:tc>
        <w:tc>
          <w:tcPr>
            <w:tcW w:w="4394" w:type="dxa"/>
          </w:tcPr>
          <w:p w14:paraId="677155E8" w14:textId="77777777" w:rsidR="008B77AB" w:rsidRDefault="00B37703">
            <w:pPr>
              <w:ind w:left="463" w:hanging="463"/>
            </w:pPr>
            <w:r>
              <w:rPr>
                <w:rFonts w:ascii="Calibri" w:hAnsi="Calibri" w:cs="Arial"/>
                <w:noProof/>
                <w:lang w:eastAsia="de-DE"/>
              </w:rPr>
              <w:drawing>
                <wp:inline distT="0" distB="0" distL="0" distR="0" wp14:anchorId="0646750E" wp14:editId="58053B6E">
                  <wp:extent cx="251999" cy="217626"/>
                  <wp:effectExtent l="0" t="0" r="2540" b="11430"/>
                  <wp:docPr id="30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p w14:paraId="01F98B56"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5BC5C9C7" wp14:editId="4DDAB793">
                  <wp:extent cx="251999" cy="217626"/>
                  <wp:effectExtent l="0" t="0" r="2540" b="11430"/>
                  <wp:docPr id="3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t xml:space="preserve"> Dies hat nicht zwingend einen Missbrauch Ihrer Daten zur Folge.</w:t>
            </w:r>
          </w:p>
        </w:tc>
      </w:tr>
    </w:tbl>
    <w:p w14:paraId="3F89AB65" w14:textId="77777777" w:rsidR="008B77AB" w:rsidRDefault="008B77AB">
      <w:pPr>
        <w:rPr>
          <w:noProof/>
        </w:rPr>
      </w:pPr>
      <w:commentRangeStart w:id="19"/>
    </w:p>
    <w:p w14:paraId="679CFD76" w14:textId="77777777" w:rsidR="00BE4A70" w:rsidRDefault="00B37703">
      <w:pPr>
        <w:jc w:val="left"/>
        <w:rPr>
          <w:noProof/>
        </w:rPr>
      </w:pPr>
      <w:r>
        <w:rPr>
          <w:noProof/>
        </w:rPr>
        <w:t>Wir haben die Datenschutzerklärung für Sie analysiert. Beachten Sie bereits vor dem ersten Start der App unsere Auswertung</w:t>
      </w:r>
      <w:commentRangeEnd w:id="19"/>
      <w:r>
        <w:rPr>
          <w:rStyle w:val="Kommentarzeichen"/>
        </w:rPr>
        <w:commentReference w:id="19"/>
      </w:r>
      <w:r>
        <w:rPr>
          <w:noProof/>
        </w:rPr>
        <w:t>.</w:t>
      </w:r>
    </w:p>
    <w:p w14:paraId="06CD8121" w14:textId="14DF852A" w:rsidR="00BE4A70" w:rsidRDefault="00BE4A70">
      <w:pPr>
        <w:jc w:val="left"/>
        <w:rPr>
          <w:noProof/>
        </w:rPr>
      </w:pPr>
      <w:r>
        <w:rPr>
          <w:noProof/>
        </w:rPr>
        <w:t>Unsere Empfehlung(en)</w:t>
      </w:r>
    </w:p>
    <w:p w14:paraId="74713468" w14:textId="55D6E43E" w:rsidR="00BE4A70" w:rsidRPr="00F90BE6" w:rsidRDefault="00B37703" w:rsidP="00F90BE6">
      <w:pPr>
        <w:jc w:val="center"/>
        <w:rPr>
          <w:b/>
          <w:noProof/>
        </w:rPr>
      </w:pPr>
      <w:r>
        <w:rPr>
          <w:noProof/>
        </w:rPr>
        <w:br/>
      </w:r>
      <w:r w:rsidR="00BE4A70">
        <w:rPr>
          <w:b/>
          <w:noProof/>
        </w:rPr>
        <w:t>Verbieten</w:t>
      </w:r>
      <w:del w:id="20" w:author="Frank Ingenrieth" w:date="2018-03-29T11:39:00Z">
        <w:r w:rsidR="00BE4A70" w:rsidDel="00F90BE6">
          <w:rPr>
            <w:b/>
            <w:noProof/>
          </w:rPr>
          <w:delText xml:space="preserve">  </w:delText>
        </w:r>
      </w:del>
      <w:ins w:id="21" w:author="Frank Ingenrieth" w:date="2018-03-29T11:39:00Z">
        <w:r w:rsidR="00F90BE6">
          <w:rPr>
            <w:b/>
            <w:noProof/>
          </w:rPr>
          <w:t xml:space="preserve"> </w:t>
        </w:r>
      </w:ins>
      <w:r w:rsidR="00BE4A70">
        <w:rPr>
          <w:b/>
          <w:noProof/>
        </w:rPr>
        <w:t>Sie der App alle Zugriffe auf Daten, die aus Ihrer Sicht besonders schützenswert sind (z.B. Fotos, Adressbuch, Standort oder Kalender).</w:t>
      </w:r>
    </w:p>
    <w:p w14:paraId="1F811743" w14:textId="051EE6AB" w:rsidR="008B77AB" w:rsidRDefault="00B37703">
      <w:pPr>
        <w:jc w:val="left"/>
      </w:pPr>
      <w:r>
        <w:rPr>
          <w:noProof/>
        </w:rPr>
        <w:t>Informieren Sie</w:t>
      </w:r>
      <w:r w:rsidR="00971D18">
        <w:rPr>
          <w:noProof/>
        </w:rPr>
        <w:t xml:space="preserve"> sich</w:t>
      </w:r>
      <w:r>
        <w:rPr>
          <w:noProof/>
        </w:rPr>
        <w:t xml:space="preserve"> durch Medien, ob die Datenverarbeitung </w:t>
      </w:r>
      <w:del w:id="22" w:author="Frank Ingenrieth" w:date="2018-03-29T11:40:00Z">
        <w:r w:rsidDel="00F90BE6">
          <w:rPr>
            <w:noProof/>
          </w:rPr>
          <w:delText xml:space="preserve">dieser </w:delText>
        </w:r>
      </w:del>
      <w:ins w:id="23" w:author="Frank Ingenrieth" w:date="2018-03-29T11:40:00Z">
        <w:r w:rsidR="00F90BE6">
          <w:rPr>
            <w:noProof/>
          </w:rPr>
          <w:t xml:space="preserve">der </w:t>
        </w:r>
      </w:ins>
      <w:r>
        <w:rPr>
          <w:noProof/>
        </w:rPr>
        <w:t xml:space="preserve">App mit Ihren </w:t>
      </w:r>
      <w:r w:rsidR="00BE4A70">
        <w:rPr>
          <w:noProof/>
        </w:rPr>
        <w:t>V</w:t>
      </w:r>
      <w:r>
        <w:rPr>
          <w:noProof/>
        </w:rPr>
        <w:t>orstellungen</w:t>
      </w:r>
      <w:del w:id="24" w:author="Frank Ingenrieth" w:date="2018-03-29T11:39:00Z">
        <w:r w:rsidDel="00F90BE6">
          <w:rPr>
            <w:noProof/>
          </w:rPr>
          <w:delText xml:space="preserve">  </w:delText>
        </w:r>
      </w:del>
      <w:ins w:id="25" w:author="Frank Ingenrieth" w:date="2018-03-29T11:39:00Z">
        <w:r w:rsidR="00F90BE6">
          <w:rPr>
            <w:noProof/>
          </w:rPr>
          <w:t xml:space="preserve"> </w:t>
        </w:r>
      </w:ins>
      <w:r>
        <w:rPr>
          <w:noProof/>
        </w:rPr>
        <w:t>übereinstimmt.</w:t>
      </w:r>
      <w:r w:rsidR="006A5826">
        <w:rPr>
          <w:noProof/>
        </w:rPr>
        <w:t xml:space="preserve"> </w:t>
      </w:r>
    </w:p>
    <w:p w14:paraId="1EDDAA6D" w14:textId="5D499614" w:rsidR="002114C8" w:rsidRDefault="002114C8">
      <w:pPr>
        <w:jc w:val="center"/>
        <w:rPr>
          <w:b/>
          <w:noProof/>
        </w:rPr>
      </w:pPr>
    </w:p>
    <w:p w14:paraId="0850FEE4" w14:textId="6B0F662A" w:rsidR="008B77AB" w:rsidRDefault="003B7E19">
      <w:commentRangeStart w:id="26"/>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26"/>
      <w:r>
        <w:rPr>
          <w:b/>
          <w:noProof/>
        </w:rPr>
        <w:t>!</w:t>
      </w:r>
      <w:r>
        <w:rPr>
          <w:rStyle w:val="Kommentarzeichen"/>
        </w:rPr>
        <w:commentReference w:id="26"/>
      </w:r>
    </w:p>
    <w:p w14:paraId="54323DD9" w14:textId="77777777" w:rsidR="002114C8" w:rsidRDefault="002114C8" w:rsidP="002114C8">
      <w:pPr>
        <w:jc w:val="center"/>
        <w:rPr>
          <w:b/>
          <w:noProof/>
        </w:rPr>
      </w:pPr>
    </w:p>
    <w:p w14:paraId="267B8B1F" w14:textId="1DD57C26" w:rsidR="002114C8" w:rsidRDefault="002114C8" w:rsidP="002114C8">
      <w:pPr>
        <w:jc w:val="center"/>
        <w:rPr>
          <w:b/>
          <w:noProof/>
        </w:rPr>
      </w:pPr>
      <w:r>
        <w:rPr>
          <w:b/>
          <w:noProof/>
          <w:lang w:eastAsia="de-DE"/>
        </w:rPr>
        <mc:AlternateContent>
          <mc:Choice Requires="wps">
            <w:drawing>
              <wp:anchor distT="0" distB="0" distL="114300" distR="114300" simplePos="0" relativeHeight="251673600" behindDoc="0" locked="0" layoutInCell="1" allowOverlap="1" wp14:anchorId="08E94ED4" wp14:editId="308A171F">
                <wp:simplePos x="0" y="0"/>
                <wp:positionH relativeFrom="column">
                  <wp:posOffset>32385</wp:posOffset>
                </wp:positionH>
                <wp:positionV relativeFrom="paragraph">
                  <wp:posOffset>10795</wp:posOffset>
                </wp:positionV>
                <wp:extent cx="2371725" cy="361950"/>
                <wp:effectExtent l="0" t="0" r="28575" b="19050"/>
                <wp:wrapNone/>
                <wp:docPr id="43" name="Abgerundetes Rechteck 43"/>
                <wp:cNvGraphicFramePr/>
                <a:graphic xmlns:a="http://schemas.openxmlformats.org/drawingml/2006/main">
                  <a:graphicData uri="http://schemas.microsoft.com/office/word/2010/wordprocessingShape">
                    <wps:wsp>
                      <wps:cNvSpPr/>
                      <wps:spPr>
                        <a:xfrm>
                          <a:off x="0" y="0"/>
                          <a:ext cx="237172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0F9F32" w14:textId="77777777" w:rsidR="00BF4F88" w:rsidRDefault="00BF4F88" w:rsidP="002114C8">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E94ED4" id="Abgerundetes Rechteck 43" o:spid="_x0000_s1032" style="position:absolute;left:0;text-align:left;margin-left:2.55pt;margin-top:.85pt;width:186.75pt;height:2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" fillcolor="#ffc000 [3207]" strokecolor="#7f5f00 [1607]" strokeweight="1pt">
                <v:stroke joinstyle="miter"/>
                <v:textbox>
                  <w:txbxContent>
                    <w:p w14:paraId="150F9F32" w14:textId="77777777" w:rsidR="00BF4F88" w:rsidRDefault="00BF4F88" w:rsidP="002114C8">
                      <w:pPr>
                        <w:jc w:val="center"/>
                      </w:pPr>
                      <w:r>
                        <w:t>Zugriffsrechte verbieten</w:t>
                      </w:r>
                    </w:p>
                  </w:txbxContent>
                </v:textbox>
              </v:roundrect>
            </w:pict>
          </mc:Fallback>
        </mc:AlternateContent>
      </w:r>
    </w:p>
    <w:p w14:paraId="6C94DD34" w14:textId="77777777" w:rsidR="002114C8" w:rsidRDefault="002114C8" w:rsidP="002114C8">
      <w:pPr>
        <w:jc w:val="center"/>
        <w:rPr>
          <w:b/>
          <w:noProof/>
        </w:rPr>
      </w:pPr>
    </w:p>
    <w:p w14:paraId="25F715E5" w14:textId="01218D4F" w:rsidR="002114C8" w:rsidRDefault="002114C8" w:rsidP="002114C8">
      <w:pPr>
        <w:jc w:val="left"/>
        <w:rPr>
          <w:b/>
          <w:noProof/>
        </w:rPr>
      </w:pPr>
      <w:r>
        <w:rPr>
          <w:b/>
          <w:noProof/>
          <w:lang w:eastAsia="de-DE"/>
        </w:rPr>
        <mc:AlternateContent>
          <mc:Choice Requires="wps">
            <w:drawing>
              <wp:anchor distT="0" distB="0" distL="114300" distR="114300" simplePos="0" relativeHeight="251674624" behindDoc="0" locked="0" layoutInCell="1" allowOverlap="1" wp14:anchorId="1EF8118E" wp14:editId="2A1B8EDB">
                <wp:simplePos x="0" y="0"/>
                <wp:positionH relativeFrom="column">
                  <wp:posOffset>13970</wp:posOffset>
                </wp:positionH>
                <wp:positionV relativeFrom="paragraph">
                  <wp:posOffset>11430</wp:posOffset>
                </wp:positionV>
                <wp:extent cx="2362200" cy="361950"/>
                <wp:effectExtent l="0" t="0" r="19050" b="19050"/>
                <wp:wrapNone/>
                <wp:docPr id="48" name="Abgerundetes Rechteck 48"/>
                <wp:cNvGraphicFramePr/>
                <a:graphic xmlns:a="http://schemas.openxmlformats.org/drawingml/2006/main">
                  <a:graphicData uri="http://schemas.microsoft.com/office/word/2010/wordprocessingShape">
                    <wps:wsp>
                      <wps:cNvSpPr/>
                      <wps:spPr>
                        <a:xfrm>
                          <a:off x="0" y="0"/>
                          <a:ext cx="2362200"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B5220D" w14:textId="77777777" w:rsidR="00BF4F88" w:rsidRDefault="00BF4F88" w:rsidP="002114C8">
                            <w:pPr>
                              <w:jc w:val="center"/>
                            </w:pPr>
                            <w:r>
                              <w:t>Infos über Portale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F8118E" id="Abgerundetes Rechteck 48" o:spid="_x0000_s1033" style="position:absolute;margin-left:1.1pt;margin-top:.9pt;width:186pt;height:2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" fillcolor="#ffc000 [3207]" strokecolor="#7f5f00 [1607]" strokeweight="1pt">
                <v:stroke joinstyle="miter"/>
                <v:textbox>
                  <w:txbxContent>
                    <w:p w14:paraId="19B5220D" w14:textId="77777777" w:rsidR="00BF4F88" w:rsidRDefault="00BF4F88" w:rsidP="002114C8">
                      <w:pPr>
                        <w:jc w:val="center"/>
                      </w:pPr>
                      <w:r>
                        <w:t>Infos über Portale</w:t>
                      </w:r>
                    </w:p>
                  </w:txbxContent>
                </v:textbox>
              </v:roundrect>
            </w:pict>
          </mc:Fallback>
        </mc:AlternateContent>
      </w:r>
    </w:p>
    <w:p w14:paraId="130FAB5D" w14:textId="2C89E3A7" w:rsidR="002114C8" w:rsidRDefault="002114C8" w:rsidP="002114C8">
      <w:pPr>
        <w:jc w:val="center"/>
        <w:rPr>
          <w:b/>
          <w:noProof/>
        </w:rPr>
      </w:pPr>
      <w:r>
        <w:rPr>
          <w:b/>
          <w:noProof/>
          <w:lang w:eastAsia="de-DE"/>
        </w:rPr>
        <mc:AlternateContent>
          <mc:Choice Requires="wps">
            <w:drawing>
              <wp:anchor distT="0" distB="0" distL="114300" distR="114300" simplePos="0" relativeHeight="251675648" behindDoc="0" locked="0" layoutInCell="1" allowOverlap="1" wp14:anchorId="0E7C3E5A" wp14:editId="07873370">
                <wp:simplePos x="0" y="0"/>
                <wp:positionH relativeFrom="margin">
                  <wp:align>left</wp:align>
                </wp:positionH>
                <wp:positionV relativeFrom="paragraph">
                  <wp:posOffset>211455</wp:posOffset>
                </wp:positionV>
                <wp:extent cx="2352675" cy="361950"/>
                <wp:effectExtent l="0" t="0" r="28575" b="19050"/>
                <wp:wrapNone/>
                <wp:docPr id="55" name="Abgerundetes Rechteck 55"/>
                <wp:cNvGraphicFramePr/>
                <a:graphic xmlns:a="http://schemas.openxmlformats.org/drawingml/2006/main">
                  <a:graphicData uri="http://schemas.microsoft.com/office/word/2010/wordprocessingShape">
                    <wps:wsp>
                      <wps:cNvSpPr/>
                      <wps:spPr>
                        <a:xfrm>
                          <a:off x="0" y="0"/>
                          <a:ext cx="235267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293DF1" w14:textId="77777777" w:rsidR="00BF4F88" w:rsidRDefault="00BF4F88" w:rsidP="002114C8">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7C3E5A" id="Abgerundetes Rechteck 55" o:spid="_x0000_s1034" style="position:absolute;left:0;text-align:left;margin-left:0;margin-top:16.65pt;width:185.25pt;height:28.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" fillcolor="#ffc000 [3207]" strokecolor="#7f5f00 [1607]" strokeweight="1pt">
                <v:stroke joinstyle="miter"/>
                <v:textbox>
                  <w:txbxContent>
                    <w:p w14:paraId="69293DF1" w14:textId="77777777" w:rsidR="00BF4F88" w:rsidRDefault="00BF4F88" w:rsidP="002114C8">
                      <w:pPr>
                        <w:jc w:val="center"/>
                      </w:pPr>
                      <w:r>
                        <w:t>Deinstallieren der App</w:t>
                      </w:r>
                    </w:p>
                  </w:txbxContent>
                </v:textbox>
                <w10:wrap anchorx="margin"/>
              </v:roundrect>
            </w:pict>
          </mc:Fallback>
        </mc:AlternateContent>
      </w:r>
    </w:p>
    <w:p w14:paraId="5B2DD8F6" w14:textId="77777777" w:rsidR="002114C8" w:rsidRDefault="002114C8" w:rsidP="002114C8">
      <w:pPr>
        <w:jc w:val="center"/>
        <w:rPr>
          <w:b/>
          <w:noProof/>
        </w:rPr>
      </w:pPr>
    </w:p>
    <w:p w14:paraId="71712879" w14:textId="77777777" w:rsidR="00321E37" w:rsidRDefault="00321E37"/>
    <w:p w14:paraId="67E64805" w14:textId="7BF490C6" w:rsidR="004005B0" w:rsidRDefault="004005B0">
      <w:pPr>
        <w:jc w:val="left"/>
      </w:pPr>
      <w:r>
        <w:br w:type="page"/>
      </w:r>
    </w:p>
    <w:p w14:paraId="70630665" w14:textId="77777777" w:rsidR="00321E37" w:rsidRDefault="00321E37"/>
    <w:tbl>
      <w:tblPr>
        <w:tblStyle w:val="Tabellenraster"/>
        <w:tblW w:w="8784" w:type="dxa"/>
        <w:tblLook w:val="04A0" w:firstRow="1" w:lastRow="0" w:firstColumn="1" w:lastColumn="0" w:noHBand="0" w:noVBand="1"/>
      </w:tblPr>
      <w:tblGrid>
        <w:gridCol w:w="4390"/>
        <w:gridCol w:w="4394"/>
      </w:tblGrid>
      <w:tr w:rsidR="008B77AB" w14:paraId="45FF8CB2" w14:textId="77777777">
        <w:tc>
          <w:tcPr>
            <w:tcW w:w="8784" w:type="dxa"/>
            <w:gridSpan w:val="2"/>
          </w:tcPr>
          <w:p w14:paraId="264F29B3" w14:textId="77777777" w:rsidR="008B77AB" w:rsidRDefault="00B37703">
            <w:pPr>
              <w:pStyle w:val="berschrift2"/>
              <w:outlineLvl w:val="1"/>
            </w:pPr>
            <w:bookmarkStart w:id="27" w:name="_Toc510082524"/>
            <w:r>
              <w:rPr>
                <w:noProof/>
              </w:rPr>
              <w:t>Die Datenschutzerklärung verwendet ungenaue Formulierungen</w:t>
            </w:r>
            <w:bookmarkEnd w:id="27"/>
          </w:p>
        </w:tc>
      </w:tr>
      <w:tr w:rsidR="008B77AB" w14:paraId="6BD66FB8" w14:textId="77777777">
        <w:tc>
          <w:tcPr>
            <w:tcW w:w="8784" w:type="dxa"/>
            <w:gridSpan w:val="2"/>
            <w:shd w:val="clear" w:color="auto" w:fill="D9D9D9" w:themeFill="background1" w:themeFillShade="D9"/>
          </w:tcPr>
          <w:p w14:paraId="77C56C3E" w14:textId="77777777" w:rsidR="008B77AB" w:rsidRDefault="00B37703">
            <w:pPr>
              <w:rPr>
                <w:noProof/>
              </w:rPr>
            </w:pPr>
            <w:r>
              <w:rPr>
                <w:noProof/>
              </w:rPr>
              <w:t>Die Datenschutzerklärung nutzt Formulierungen wie "z.B.", "in der Regel" oder "grundsätzlich". Sie können sich nicht sicher sein, welche und wie Ihre Daten tatsächlich durch die App verarbeitet werden.</w:t>
            </w:r>
          </w:p>
        </w:tc>
      </w:tr>
      <w:tr w:rsidR="008B77AB" w14:paraId="1A514629" w14:textId="77777777">
        <w:tc>
          <w:tcPr>
            <w:tcW w:w="4390" w:type="dxa"/>
          </w:tcPr>
          <w:p w14:paraId="1C88E6F3" w14:textId="77777777" w:rsidR="008B77AB" w:rsidRDefault="00B37703">
            <w:pPr>
              <w:ind w:left="460" w:hanging="460"/>
              <w:rPr>
                <w:rFonts w:ascii="Arial" w:hAnsi="Arial" w:cs="Arial"/>
                <w:noProof/>
              </w:rPr>
            </w:pPr>
            <w:r>
              <w:rPr>
                <w:rFonts w:ascii="Calibri" w:hAnsi="Calibri" w:cs="Arial"/>
                <w:noProof/>
                <w:lang w:eastAsia="de-DE"/>
              </w:rPr>
              <w:drawing>
                <wp:inline distT="0" distB="0" distL="0" distR="0" wp14:anchorId="5AC16BE6" wp14:editId="49554D2A">
                  <wp:extent cx="251999" cy="217626"/>
                  <wp:effectExtent l="0" t="0" r="0" b="1143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Die Datenschutzerklärung kann hier</w:t>
            </w:r>
            <w:r>
              <w:rPr>
                <w:rFonts w:ascii="Calibri" w:hAnsi="Calibri" w:cs="Arial"/>
                <w:noProof/>
              </w:rPr>
              <w:softHyphen/>
              <w:t>durch kürzer und übersichtlicher wer</w:t>
            </w:r>
            <w:r>
              <w:rPr>
                <w:rFonts w:ascii="Calibri" w:hAnsi="Calibri" w:cs="Arial"/>
                <w:noProof/>
              </w:rPr>
              <w:softHyphen/>
              <w:t>den.</w:t>
            </w:r>
          </w:p>
        </w:tc>
        <w:tc>
          <w:tcPr>
            <w:tcW w:w="4394" w:type="dxa"/>
          </w:tcPr>
          <w:p w14:paraId="4B10AA8E" w14:textId="64906DB0"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687E32B3" wp14:editId="4C6BF330">
                  <wp:extent cx="251999" cy="217626"/>
                  <wp:effectExtent l="0" t="0" r="2540" b="11430"/>
                  <wp:docPr id="4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Der Anbieter kann </w:t>
            </w:r>
            <w:r w:rsidR="00077ABB">
              <w:rPr>
                <w:rFonts w:ascii="Calibri" w:hAnsi="Calibri" w:cs="Arial"/>
                <w:noProof/>
              </w:rPr>
              <w:t>den Umfang der</w:t>
            </w:r>
            <w:del w:id="28" w:author="Frank Ingenrieth" w:date="2018-03-29T11:39:00Z">
              <w:r w:rsidR="00077ABB" w:rsidDel="00F90BE6">
                <w:rPr>
                  <w:rFonts w:ascii="Calibri" w:hAnsi="Calibri" w:cs="Arial"/>
                  <w:noProof/>
                </w:rPr>
                <w:delText xml:space="preserve"> </w:delText>
              </w:r>
              <w:r w:rsidDel="00F90BE6">
                <w:rPr>
                  <w:rFonts w:ascii="Calibri" w:hAnsi="Calibri" w:cs="Arial"/>
                  <w:noProof/>
                </w:rPr>
                <w:delText xml:space="preserve"> </w:delText>
              </w:r>
            </w:del>
            <w:ins w:id="29" w:author="Frank Ingenrieth" w:date="2018-03-29T11:39:00Z">
              <w:r w:rsidR="00F90BE6">
                <w:rPr>
                  <w:rFonts w:ascii="Calibri" w:hAnsi="Calibri" w:cs="Arial"/>
                  <w:noProof/>
                </w:rPr>
                <w:t xml:space="preserve"> </w:t>
              </w:r>
            </w:ins>
            <w:r>
              <w:rPr>
                <w:rFonts w:ascii="Calibri" w:hAnsi="Calibri" w:cs="Arial"/>
                <w:noProof/>
              </w:rPr>
              <w:t>Daten</w:t>
            </w:r>
            <w:r>
              <w:rPr>
                <w:rFonts w:ascii="Calibri" w:hAnsi="Calibri" w:cs="Arial"/>
                <w:noProof/>
              </w:rPr>
              <w:softHyphen/>
              <w:t>ver</w:t>
            </w:r>
            <w:r>
              <w:rPr>
                <w:rFonts w:ascii="Calibri" w:hAnsi="Calibri" w:cs="Arial"/>
                <w:noProof/>
              </w:rPr>
              <w:softHyphen/>
              <w:t>ar</w:t>
            </w:r>
            <w:r>
              <w:rPr>
                <w:rFonts w:ascii="Calibri" w:hAnsi="Calibri" w:cs="Arial"/>
                <w:noProof/>
              </w:rPr>
              <w:softHyphen/>
              <w:t>bei</w:t>
            </w:r>
            <w:r>
              <w:rPr>
                <w:rFonts w:ascii="Calibri" w:hAnsi="Calibri" w:cs="Arial"/>
                <w:noProof/>
              </w:rPr>
              <w:softHyphen/>
              <w:t xml:space="preserve">tungen so verändern, </w:t>
            </w:r>
            <w:r w:rsidR="00077ABB">
              <w:rPr>
                <w:rFonts w:ascii="Calibri" w:hAnsi="Calibri" w:cs="Arial"/>
                <w:noProof/>
              </w:rPr>
              <w:t xml:space="preserve">ohne </w:t>
            </w:r>
            <w:r>
              <w:rPr>
                <w:rFonts w:ascii="Calibri" w:hAnsi="Calibri" w:cs="Arial"/>
                <w:noProof/>
              </w:rPr>
              <w:t>dass</w:t>
            </w:r>
            <w:r w:rsidR="00077ABB">
              <w:rPr>
                <w:rFonts w:ascii="Calibri" w:hAnsi="Calibri" w:cs="Arial"/>
                <w:noProof/>
              </w:rPr>
              <w:t xml:space="preserve"> Sie die Änderungen im Text erkennen können.</w:t>
            </w:r>
            <w:r>
              <w:rPr>
                <w:rFonts w:ascii="Calibri" w:hAnsi="Calibri" w:cs="Arial"/>
                <w:noProof/>
              </w:rPr>
              <w:t xml:space="preserve"> </w:t>
            </w:r>
          </w:p>
          <w:p w14:paraId="596BDEDA"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645D636F" wp14:editId="6DBC81D9">
                  <wp:extent cx="251999" cy="217626"/>
                  <wp:effectExtent l="0" t="0" r="2540" b="1143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Der </w:t>
            </w:r>
            <w:r>
              <w:rPr>
                <w:rFonts w:ascii="Calibri" w:hAnsi="Calibri" w:cs="Arial"/>
              </w:rPr>
              <w:t>Anbieter kommt seiner Aufklärungspflicht nur teilweise nach, sodass Sie sich nicht hinreichend über die Datenverarbeitungen informieren können.</w:t>
            </w:r>
          </w:p>
        </w:tc>
      </w:tr>
      <w:tr w:rsidR="00077ABB" w14:paraId="53A2E82C" w14:textId="77777777">
        <w:tc>
          <w:tcPr>
            <w:tcW w:w="4390" w:type="dxa"/>
          </w:tcPr>
          <w:p w14:paraId="64869E92" w14:textId="77777777" w:rsidR="00077ABB" w:rsidRDefault="00077ABB">
            <w:pPr>
              <w:ind w:left="460" w:hanging="460"/>
              <w:rPr>
                <w:rFonts w:ascii="Calibri" w:hAnsi="Calibri" w:cs="Arial"/>
                <w:noProof/>
                <w:lang w:eastAsia="de-DE"/>
              </w:rPr>
            </w:pPr>
          </w:p>
        </w:tc>
        <w:tc>
          <w:tcPr>
            <w:tcW w:w="4394" w:type="dxa"/>
          </w:tcPr>
          <w:p w14:paraId="2FF91969" w14:textId="77777777" w:rsidR="00077ABB" w:rsidRDefault="00077ABB">
            <w:pPr>
              <w:ind w:left="463" w:hanging="463"/>
              <w:rPr>
                <w:rFonts w:ascii="Calibri" w:hAnsi="Calibri" w:cs="Arial"/>
                <w:noProof/>
                <w:lang w:eastAsia="de-DE"/>
              </w:rPr>
            </w:pPr>
            <w:r>
              <w:rPr>
                <w:rFonts w:ascii="Calibri" w:hAnsi="Calibri" w:cs="Arial"/>
                <w:noProof/>
                <w:lang w:eastAsia="de-DE"/>
              </w:rPr>
              <w:drawing>
                <wp:inline distT="0" distB="0" distL="0" distR="0" wp14:anchorId="4696FBF8" wp14:editId="294D40B9">
                  <wp:extent cx="251999" cy="217626"/>
                  <wp:effectExtent l="0" t="0" r="2540" b="1143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Die ist zulässig, soweit die Änderungen geringfügig sind. Erhebliche Änderungen müssen Ihnen mitgeteilt werden.</w:t>
            </w:r>
          </w:p>
          <w:p w14:paraId="1B7E3423" w14:textId="02509795" w:rsidR="00077ABB" w:rsidRDefault="00077ABB">
            <w:pPr>
              <w:ind w:left="463" w:hanging="463"/>
              <w:rPr>
                <w:rFonts w:ascii="Calibri" w:hAnsi="Calibri" w:cs="Arial"/>
                <w:noProof/>
                <w:lang w:eastAsia="de-DE"/>
              </w:rPr>
            </w:pPr>
            <w:r>
              <w:rPr>
                <w:rFonts w:ascii="Calibri" w:hAnsi="Calibri" w:cs="Arial"/>
                <w:noProof/>
                <w:lang w:eastAsia="de-DE"/>
              </w:rPr>
              <w:drawing>
                <wp:inline distT="0" distB="0" distL="0" distR="0" wp14:anchorId="68D3D8B6" wp14:editId="222DB70E">
                  <wp:extent cx="251999" cy="217626"/>
                  <wp:effectExtent l="0" t="0" r="2540" b="1143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tc>
      </w:tr>
    </w:tbl>
    <w:p w14:paraId="3AFD5B20" w14:textId="77777777" w:rsidR="008B77AB" w:rsidRDefault="008B77AB">
      <w:pPr>
        <w:rPr>
          <w:rFonts w:ascii="Calibri" w:hAnsi="Calibri" w:cs="Arial"/>
          <w:sz w:val="16"/>
          <w:szCs w:val="16"/>
        </w:rPr>
      </w:pPr>
    </w:p>
    <w:p w14:paraId="249DB85D" w14:textId="77777777" w:rsidR="008B77AB" w:rsidRDefault="00B37703">
      <w:pPr>
        <w:jc w:val="left"/>
        <w:rPr>
          <w:noProof/>
        </w:rPr>
      </w:pPr>
      <w:r>
        <w:rPr>
          <w:noProof/>
        </w:rPr>
        <w:t>.</w:t>
      </w:r>
    </w:p>
    <w:p w14:paraId="51B6842D" w14:textId="77777777" w:rsidR="008B77AB" w:rsidRDefault="00B37703">
      <w:pPr>
        <w:pStyle w:val="Kommentartext"/>
      </w:pPr>
      <w:r>
        <w:rPr>
          <w:noProof/>
        </w:rPr>
        <w:t>Wir haben (</w:t>
      </w:r>
      <w:commentRangeStart w:id="30"/>
      <w:r>
        <w:rPr>
          <w:noProof/>
        </w:rPr>
        <w:t>N</w:t>
      </w:r>
      <w:commentRangeEnd w:id="30"/>
      <w:r>
        <w:rPr>
          <w:rStyle w:val="Kommentarzeichen"/>
        </w:rPr>
        <w:commentReference w:id="30"/>
      </w:r>
      <w:r>
        <w:rPr>
          <w:noProof/>
        </w:rPr>
        <w:t xml:space="preserve">) relevante Textabschnitte gefunden. </w:t>
      </w:r>
      <w:r>
        <w:rPr>
          <w:rStyle w:val="Kommentarzeichen"/>
        </w:rPr>
        <w:annotationRef/>
      </w:r>
    </w:p>
    <w:p w14:paraId="61F99B9F" w14:textId="56ED71B7" w:rsidR="008B77AB" w:rsidRDefault="006D2AFC">
      <w:pPr>
        <w:jc w:val="left"/>
        <w:rPr>
          <w:noProof/>
        </w:rPr>
      </w:pPr>
      <w:r>
        <w:rPr>
          <w:noProof/>
        </w:rPr>
        <w:t>Unsere Empfehlung(en)</w:t>
      </w:r>
    </w:p>
    <w:p w14:paraId="022D8BC0" w14:textId="77777777" w:rsidR="004B3D0A" w:rsidRDefault="00B37703">
      <w:pPr>
        <w:jc w:val="center"/>
        <w:rPr>
          <w:b/>
          <w:noProof/>
        </w:rPr>
      </w:pPr>
      <w:commentRangeStart w:id="31"/>
      <w:commentRangeStart w:id="32"/>
      <w:r>
        <w:rPr>
          <w:b/>
          <w:noProof/>
        </w:rPr>
        <w:t xml:space="preserve">Lesen Sie diese Textabschnitte und entscheiden Sie selbst, ob Sie die App unter diesen Umständen weiter verwenden möchten. </w:t>
      </w:r>
      <w:commentRangeEnd w:id="31"/>
      <w:r w:rsidR="00971D18">
        <w:rPr>
          <w:rStyle w:val="Kommentarzeichen"/>
        </w:rPr>
        <w:commentReference w:id="31"/>
      </w:r>
      <w:commentRangeEnd w:id="32"/>
      <w:r w:rsidR="00AA05DE">
        <w:rPr>
          <w:rStyle w:val="Kommentarzeichen"/>
        </w:rPr>
        <w:commentReference w:id="32"/>
      </w:r>
    </w:p>
    <w:p w14:paraId="3FD40478" w14:textId="34F83FDF" w:rsidR="008B77AB" w:rsidRDefault="00B37703">
      <w:pPr>
        <w:jc w:val="center"/>
        <w:rPr>
          <w:b/>
          <w:noProof/>
        </w:rPr>
      </w:pPr>
      <w:r>
        <w:rPr>
          <w:b/>
          <w:noProof/>
        </w:rPr>
        <w:t xml:space="preserve">Wenn Sie unsicher sind, ob die Datenverarbeitung Ihren Vorstellungen entspricht, </w:t>
      </w:r>
      <w:r w:rsidR="002671A2">
        <w:rPr>
          <w:b/>
          <w:noProof/>
        </w:rPr>
        <w:t>verbieten</w:t>
      </w:r>
      <w:del w:id="33" w:author="Frank Ingenrieth" w:date="2018-03-29T11:39:00Z">
        <w:r w:rsidR="002671A2" w:rsidDel="00F90BE6">
          <w:rPr>
            <w:b/>
            <w:noProof/>
          </w:rPr>
          <w:delText xml:space="preserve"> </w:delText>
        </w:r>
        <w:r w:rsidDel="00F90BE6">
          <w:rPr>
            <w:b/>
            <w:noProof/>
          </w:rPr>
          <w:delText xml:space="preserve"> </w:delText>
        </w:r>
      </w:del>
      <w:ins w:id="34" w:author="Frank Ingenrieth" w:date="2018-03-29T11:39:00Z">
        <w:r w:rsidR="00F90BE6">
          <w:rPr>
            <w:b/>
            <w:noProof/>
          </w:rPr>
          <w:t xml:space="preserve"> </w:t>
        </w:r>
      </w:ins>
      <w:r>
        <w:rPr>
          <w:b/>
          <w:noProof/>
        </w:rPr>
        <w:t>Sie der App</w:t>
      </w:r>
      <w:del w:id="35" w:author="Frank Ingenrieth" w:date="2018-03-29T11:39:00Z">
        <w:r w:rsidDel="00F90BE6">
          <w:rPr>
            <w:b/>
            <w:noProof/>
          </w:rPr>
          <w:delText xml:space="preserve"> </w:delText>
        </w:r>
        <w:r w:rsidR="00A40441" w:rsidDel="00F90BE6">
          <w:rPr>
            <w:b/>
            <w:noProof/>
          </w:rPr>
          <w:delText xml:space="preserve"> </w:delText>
        </w:r>
      </w:del>
      <w:ins w:id="36" w:author="Frank Ingenrieth" w:date="2018-03-29T11:39:00Z">
        <w:r w:rsidR="00F90BE6">
          <w:rPr>
            <w:b/>
            <w:noProof/>
          </w:rPr>
          <w:t xml:space="preserve"> </w:t>
        </w:r>
      </w:ins>
      <w:r w:rsidR="00A40441">
        <w:rPr>
          <w:b/>
          <w:noProof/>
        </w:rPr>
        <w:t>alle</w:t>
      </w:r>
      <w:r>
        <w:rPr>
          <w:b/>
          <w:noProof/>
        </w:rPr>
        <w:t xml:space="preserve"> Zugriffe auf Daten, die aus Ihrer Sicht besonders schützenswert sind (z.B. Fotos, Adressbuch, Standort oder Kalender).</w:t>
      </w:r>
    </w:p>
    <w:p w14:paraId="02C88E4B" w14:textId="20B19839" w:rsidR="006A5826" w:rsidRDefault="003B7E19">
      <w:pPr>
        <w:jc w:val="center"/>
        <w:rPr>
          <w:b/>
          <w:noProof/>
        </w:rPr>
      </w:pPr>
      <w:commentRangeStart w:id="37"/>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37"/>
      <w:r>
        <w:rPr>
          <w:b/>
          <w:noProof/>
        </w:rPr>
        <w:t>!</w:t>
      </w:r>
      <w:r>
        <w:rPr>
          <w:rStyle w:val="Kommentarzeichen"/>
        </w:rPr>
        <w:commentReference w:id="37"/>
      </w:r>
    </w:p>
    <w:p w14:paraId="43BC440A" w14:textId="77777777" w:rsidR="008B77AB" w:rsidRDefault="008B77AB"/>
    <w:p w14:paraId="75C14FDF" w14:textId="72CDCBA0" w:rsidR="004B3D0A" w:rsidRDefault="006D2AFC" w:rsidP="004B3D0A">
      <w:pPr>
        <w:jc w:val="center"/>
        <w:rPr>
          <w:b/>
          <w:noProof/>
        </w:rPr>
      </w:pPr>
      <w:r>
        <w:rPr>
          <w:b/>
          <w:noProof/>
          <w:lang w:eastAsia="de-DE"/>
        </w:rPr>
        <mc:AlternateContent>
          <mc:Choice Requires="wps">
            <w:drawing>
              <wp:anchor distT="0" distB="0" distL="114300" distR="114300" simplePos="0" relativeHeight="251687936" behindDoc="0" locked="0" layoutInCell="1" allowOverlap="1" wp14:anchorId="42AC7155" wp14:editId="16781535">
                <wp:simplePos x="0" y="0"/>
                <wp:positionH relativeFrom="column">
                  <wp:posOffset>60960</wp:posOffset>
                </wp:positionH>
                <wp:positionV relativeFrom="paragraph">
                  <wp:posOffset>10795</wp:posOffset>
                </wp:positionV>
                <wp:extent cx="2371725" cy="361950"/>
                <wp:effectExtent l="0" t="0" r="28575" b="19050"/>
                <wp:wrapNone/>
                <wp:docPr id="275" name="Abgerundetes Rechteck 275"/>
                <wp:cNvGraphicFramePr/>
                <a:graphic xmlns:a="http://schemas.openxmlformats.org/drawingml/2006/main">
                  <a:graphicData uri="http://schemas.microsoft.com/office/word/2010/wordprocessingShape">
                    <wps:wsp>
                      <wps:cNvSpPr/>
                      <wps:spPr>
                        <a:xfrm>
                          <a:off x="0" y="0"/>
                          <a:ext cx="237172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C92B85" w14:textId="77777777" w:rsidR="00BF4F88" w:rsidRDefault="00BF4F88" w:rsidP="004B3D0A">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AC7155" id="Abgerundetes Rechteck 275" o:spid="_x0000_s1035" style="position:absolute;left:0;text-align:left;margin-left:4.8pt;margin-top:.85pt;width:186.75pt;height:28.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" fillcolor="#ffc000 [3207]" strokecolor="#7f5f00 [1607]" strokeweight="1pt">
                <v:stroke joinstyle="miter"/>
                <v:textbox>
                  <w:txbxContent>
                    <w:p w14:paraId="14C92B85" w14:textId="77777777" w:rsidR="00BF4F88" w:rsidRDefault="00BF4F88" w:rsidP="004B3D0A">
                      <w:pPr>
                        <w:jc w:val="center"/>
                      </w:pPr>
                      <w:r>
                        <w:t>Zugriffsrechte verbieten</w:t>
                      </w:r>
                    </w:p>
                  </w:txbxContent>
                </v:textbox>
              </v:roundrect>
            </w:pict>
          </mc:Fallback>
        </mc:AlternateContent>
      </w:r>
    </w:p>
    <w:p w14:paraId="14222137" w14:textId="0CECC853" w:rsidR="004B3D0A" w:rsidRDefault="004B3D0A" w:rsidP="004B3D0A">
      <w:pPr>
        <w:jc w:val="center"/>
        <w:rPr>
          <w:b/>
          <w:noProof/>
        </w:rPr>
      </w:pPr>
    </w:p>
    <w:p w14:paraId="7C60F08D" w14:textId="3B6F1D26" w:rsidR="004B3D0A" w:rsidRDefault="006D2AFC" w:rsidP="004B3D0A">
      <w:pPr>
        <w:jc w:val="center"/>
        <w:rPr>
          <w:b/>
          <w:noProof/>
        </w:rPr>
      </w:pPr>
      <w:r>
        <w:rPr>
          <w:b/>
          <w:noProof/>
          <w:lang w:eastAsia="de-DE"/>
        </w:rPr>
        <mc:AlternateContent>
          <mc:Choice Requires="wps">
            <w:drawing>
              <wp:anchor distT="0" distB="0" distL="114300" distR="114300" simplePos="0" relativeHeight="251689984" behindDoc="0" locked="0" layoutInCell="1" allowOverlap="1" wp14:anchorId="1ECCEE67" wp14:editId="0440A34F">
                <wp:simplePos x="0" y="0"/>
                <wp:positionH relativeFrom="column">
                  <wp:posOffset>70485</wp:posOffset>
                </wp:positionH>
                <wp:positionV relativeFrom="paragraph">
                  <wp:posOffset>48895</wp:posOffset>
                </wp:positionV>
                <wp:extent cx="2352675" cy="361950"/>
                <wp:effectExtent l="0" t="0" r="28575" b="19050"/>
                <wp:wrapNone/>
                <wp:docPr id="72" name="Abgerundetes Rechteck 72"/>
                <wp:cNvGraphicFramePr/>
                <a:graphic xmlns:a="http://schemas.openxmlformats.org/drawingml/2006/main">
                  <a:graphicData uri="http://schemas.microsoft.com/office/word/2010/wordprocessingShape">
                    <wps:wsp>
                      <wps:cNvSpPr/>
                      <wps:spPr>
                        <a:xfrm>
                          <a:off x="0" y="0"/>
                          <a:ext cx="235267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C51DE54" w14:textId="77777777" w:rsidR="00BF4F88" w:rsidRDefault="00BF4F88" w:rsidP="004B3D0A">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CCEE67" id="Abgerundetes Rechteck 72" o:spid="_x0000_s1036" style="position:absolute;left:0;text-align:left;margin-left:5.55pt;margin-top:3.85pt;width:185.25pt;height:2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" fillcolor="#ffc000 [3207]" strokecolor="#7f5f00 [1607]" strokeweight="1pt">
                <v:stroke joinstyle="miter"/>
                <v:textbox>
                  <w:txbxContent>
                    <w:p w14:paraId="4C51DE54" w14:textId="77777777" w:rsidR="00BF4F88" w:rsidRDefault="00BF4F88" w:rsidP="004B3D0A">
                      <w:pPr>
                        <w:jc w:val="center"/>
                      </w:pPr>
                      <w:r>
                        <w:t>Deinstallieren der App</w:t>
                      </w:r>
                    </w:p>
                  </w:txbxContent>
                </v:textbox>
              </v:roundrect>
            </w:pict>
          </mc:Fallback>
        </mc:AlternateContent>
      </w:r>
    </w:p>
    <w:p w14:paraId="2DF94C8E" w14:textId="27D3C4B1" w:rsidR="004B3D0A" w:rsidRDefault="004B3D0A" w:rsidP="004B3D0A">
      <w:pPr>
        <w:jc w:val="left"/>
        <w:rPr>
          <w:b/>
          <w:noProof/>
        </w:rPr>
      </w:pPr>
    </w:p>
    <w:p w14:paraId="4FFABCD3" w14:textId="353B350E" w:rsidR="004B3D0A" w:rsidRDefault="004B3D0A" w:rsidP="004B3D0A">
      <w:pPr>
        <w:jc w:val="center"/>
        <w:rPr>
          <w:b/>
          <w:noProof/>
        </w:rPr>
      </w:pPr>
    </w:p>
    <w:p w14:paraId="612AD14D" w14:textId="77777777" w:rsidR="004B3D0A" w:rsidRDefault="004B3D0A" w:rsidP="004B3D0A">
      <w:pPr>
        <w:jc w:val="center"/>
        <w:rPr>
          <w:b/>
          <w:noProof/>
        </w:rPr>
      </w:pPr>
    </w:p>
    <w:p w14:paraId="251ECCDF" w14:textId="08F683EB" w:rsidR="004005B0" w:rsidRDefault="004005B0">
      <w:pPr>
        <w:jc w:val="left"/>
      </w:pPr>
      <w:r>
        <w:br w:type="page"/>
      </w:r>
    </w:p>
    <w:p w14:paraId="742F800C" w14:textId="77777777" w:rsidR="00321E37" w:rsidRDefault="00321E37"/>
    <w:tbl>
      <w:tblPr>
        <w:tblStyle w:val="Tabellenraster"/>
        <w:tblW w:w="8784" w:type="dxa"/>
        <w:tblLook w:val="04A0" w:firstRow="1" w:lastRow="0" w:firstColumn="1" w:lastColumn="0" w:noHBand="0" w:noVBand="1"/>
      </w:tblPr>
      <w:tblGrid>
        <w:gridCol w:w="4390"/>
        <w:gridCol w:w="4394"/>
      </w:tblGrid>
      <w:tr w:rsidR="008B77AB" w14:paraId="77E45FE5" w14:textId="77777777">
        <w:tc>
          <w:tcPr>
            <w:tcW w:w="8784" w:type="dxa"/>
            <w:gridSpan w:val="2"/>
          </w:tcPr>
          <w:p w14:paraId="288B024F" w14:textId="77777777" w:rsidR="008B77AB" w:rsidRDefault="00B37703">
            <w:pPr>
              <w:pStyle w:val="berschrift2"/>
              <w:outlineLvl w:val="1"/>
            </w:pPr>
            <w:bookmarkStart w:id="38" w:name="_Toc510082525"/>
            <w:r>
              <w:rPr>
                <w:noProof/>
              </w:rPr>
              <w:t>Die Datenschutzerklärung kann geändert werden, ohne Sie hierüber zu informieren</w:t>
            </w:r>
            <w:bookmarkEnd w:id="38"/>
          </w:p>
        </w:tc>
      </w:tr>
      <w:tr w:rsidR="008B77AB" w14:paraId="1448A381" w14:textId="77777777">
        <w:tc>
          <w:tcPr>
            <w:tcW w:w="8784" w:type="dxa"/>
            <w:gridSpan w:val="2"/>
            <w:shd w:val="clear" w:color="auto" w:fill="D9D9D9" w:themeFill="background1" w:themeFillShade="D9"/>
          </w:tcPr>
          <w:p w14:paraId="0F3FD42C" w14:textId="77777777" w:rsidR="008B77AB" w:rsidRDefault="00B37703">
            <w:pPr>
              <w:rPr>
                <w:noProof/>
              </w:rPr>
            </w:pPr>
            <w:r>
              <w:rPr>
                <w:noProof/>
              </w:rPr>
              <w:t xml:space="preserve">Der Anbieter behält sich das Recht vor, die Datenverarbeitung jederzeit ohne vorherige Information zu ändern. </w:t>
            </w:r>
          </w:p>
          <w:p w14:paraId="1EBB58C1" w14:textId="77777777" w:rsidR="008B77AB" w:rsidRDefault="00B37703">
            <w:pPr>
              <w:rPr>
                <w:noProof/>
              </w:rPr>
            </w:pPr>
            <w:r>
              <w:rPr>
                <w:noProof/>
              </w:rPr>
              <w:t>Beachten Sie: Dieser Hinweis betrifft nur die di</w:t>
            </w:r>
            <w:r>
              <w:rPr>
                <w:noProof/>
              </w:rPr>
              <w:softHyphen/>
              <w:t>rek</w:t>
            </w:r>
            <w:r>
              <w:rPr>
                <w:noProof/>
              </w:rPr>
              <w:softHyphen/>
              <w:t>ten Datenverarbeitungen des Anbieters. Etwaige Änderungsvorbehalte von Drittservices werden von uns nicht geprüft und werden somit nicht angezeigt.</w:t>
            </w:r>
          </w:p>
        </w:tc>
      </w:tr>
      <w:tr w:rsidR="008B77AB" w14:paraId="4B08BDEC" w14:textId="77777777">
        <w:tc>
          <w:tcPr>
            <w:tcW w:w="4390" w:type="dxa"/>
          </w:tcPr>
          <w:p w14:paraId="41B558F7" w14:textId="77777777" w:rsidR="008B77AB" w:rsidRDefault="008B77AB">
            <w:pPr>
              <w:ind w:left="460" w:hanging="460"/>
              <w:rPr>
                <w:rFonts w:ascii="Arial" w:hAnsi="Arial" w:cs="Arial"/>
              </w:rPr>
            </w:pPr>
          </w:p>
        </w:tc>
        <w:tc>
          <w:tcPr>
            <w:tcW w:w="4394" w:type="dxa"/>
          </w:tcPr>
          <w:p w14:paraId="6522D20C"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73CE4A94" wp14:editId="4C100D92">
                  <wp:extent cx="251999" cy="217626"/>
                  <wp:effectExtent l="0" t="0" r="2540" b="11430"/>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handelt sich um einen Gesetzes</w:t>
            </w:r>
            <w:r>
              <w:rPr>
                <w:rFonts w:ascii="Calibri" w:hAnsi="Calibri" w:cs="Arial"/>
                <w:noProof/>
              </w:rPr>
              <w:softHyphen/>
              <w:t>verstoß.</w:t>
            </w:r>
          </w:p>
          <w:p w14:paraId="03E0F9CB"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1EE572FB" wp14:editId="6378D1F6">
                  <wp:extent cx="251999" cy="217626"/>
                  <wp:effectExtent l="0" t="0" r="2540" b="11430"/>
                  <wp:docPr id="4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Der Anbieter kann die Daten</w:t>
            </w:r>
            <w:r>
              <w:rPr>
                <w:rFonts w:ascii="Calibri" w:hAnsi="Calibri" w:cs="Arial"/>
                <w:noProof/>
              </w:rPr>
              <w:softHyphen/>
              <w:t>ver</w:t>
            </w:r>
            <w:r>
              <w:rPr>
                <w:rFonts w:ascii="Calibri" w:hAnsi="Calibri" w:cs="Arial"/>
                <w:noProof/>
              </w:rPr>
              <w:softHyphen/>
              <w:t>ar</w:t>
            </w:r>
            <w:r>
              <w:rPr>
                <w:rFonts w:ascii="Calibri" w:hAnsi="Calibri" w:cs="Arial"/>
                <w:noProof/>
              </w:rPr>
              <w:softHyphen/>
              <w:t>bei</w:t>
            </w:r>
            <w:r>
              <w:rPr>
                <w:rFonts w:ascii="Calibri" w:hAnsi="Calibri" w:cs="Arial"/>
                <w:noProof/>
              </w:rPr>
              <w:softHyphen/>
              <w:t>tun</w:t>
            </w:r>
            <w:r>
              <w:rPr>
                <w:rFonts w:ascii="Calibri" w:hAnsi="Calibri" w:cs="Arial"/>
                <w:noProof/>
              </w:rPr>
              <w:softHyphen/>
              <w:t>gen so verändern, dass sie nicht mehr mit Ihren Vorstellungen über</w:t>
            </w:r>
            <w:r>
              <w:rPr>
                <w:rFonts w:ascii="Calibri" w:hAnsi="Calibri" w:cs="Arial"/>
                <w:noProof/>
              </w:rPr>
              <w:softHyphen/>
              <w:t>ein</w:t>
            </w:r>
            <w:r>
              <w:rPr>
                <w:rFonts w:ascii="Calibri" w:hAnsi="Calibri" w:cs="Arial"/>
                <w:noProof/>
              </w:rPr>
              <w:softHyphen/>
              <w:t>stim</w:t>
            </w:r>
            <w:r>
              <w:rPr>
                <w:rFonts w:ascii="Calibri" w:hAnsi="Calibri" w:cs="Arial"/>
                <w:noProof/>
              </w:rPr>
              <w:softHyphen/>
              <w:t>men.</w:t>
            </w:r>
          </w:p>
          <w:p w14:paraId="68DB95A5" w14:textId="77777777" w:rsidR="008B77AB" w:rsidRDefault="008B77AB">
            <w:pPr>
              <w:ind w:left="463" w:hanging="463"/>
              <w:rPr>
                <w:rFonts w:ascii="Calibri" w:hAnsi="Calibri" w:cs="Arial"/>
              </w:rPr>
            </w:pPr>
          </w:p>
        </w:tc>
      </w:tr>
      <w:tr w:rsidR="008B77AB" w14:paraId="0DCB3C3F" w14:textId="77777777">
        <w:tc>
          <w:tcPr>
            <w:tcW w:w="4390" w:type="dxa"/>
            <w:shd w:val="clear" w:color="auto" w:fill="D9D9D9" w:themeFill="background1" w:themeFillShade="D9"/>
          </w:tcPr>
          <w:p w14:paraId="296ADE8D" w14:textId="77777777" w:rsidR="008B77AB" w:rsidRDefault="008B77AB">
            <w:pPr>
              <w:ind w:left="460" w:hanging="460"/>
              <w:rPr>
                <w:rFonts w:ascii="Arial" w:hAnsi="Arial" w:cs="Arial"/>
              </w:rPr>
            </w:pPr>
          </w:p>
        </w:tc>
        <w:tc>
          <w:tcPr>
            <w:tcW w:w="4394" w:type="dxa"/>
            <w:shd w:val="clear" w:color="auto" w:fill="D9D9D9" w:themeFill="background1" w:themeFillShade="D9"/>
          </w:tcPr>
          <w:p w14:paraId="7D80C3D7" w14:textId="08DDE524" w:rsidR="001E57D2" w:rsidRDefault="001E57D2">
            <w:pPr>
              <w:ind w:left="463" w:hanging="463"/>
              <w:rPr>
                <w:rFonts w:ascii="Calibri" w:hAnsi="Calibri" w:cs="Arial"/>
                <w:noProof/>
                <w:lang w:eastAsia="de-DE"/>
              </w:rPr>
            </w:pPr>
            <w:r>
              <w:rPr>
                <w:rFonts w:ascii="Calibri" w:hAnsi="Calibri" w:cs="Arial"/>
                <w:noProof/>
                <w:lang w:eastAsia="de-DE"/>
              </w:rPr>
              <w:drawing>
                <wp:inline distT="0" distB="0" distL="0" distR="0" wp14:anchorId="2995D69E" wp14:editId="74572324">
                  <wp:extent cx="251999" cy="217626"/>
                  <wp:effectExtent l="0" t="0" r="2540" b="11430"/>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Dies hat nicht zwingend einen Missbrauch Ihrer Daten zur Folge.</w:t>
            </w:r>
          </w:p>
          <w:p w14:paraId="03E89C92" w14:textId="32AA13D5" w:rsidR="008B77AB" w:rsidRDefault="001E57D2" w:rsidP="00F90BE6">
            <w:pPr>
              <w:rPr>
                <w:rFonts w:ascii="Calibri" w:hAnsi="Calibri" w:cs="Arial"/>
                <w:noProof/>
                <w:lang w:eastAsia="de-DE"/>
              </w:rPr>
            </w:pPr>
            <w:r>
              <w:rPr>
                <w:rFonts w:ascii="Calibri" w:hAnsi="Calibri" w:cs="Arial"/>
                <w:noProof/>
                <w:lang w:eastAsia="de-DE"/>
              </w:rPr>
              <w:drawing>
                <wp:inline distT="0" distB="0" distL="0" distR="0" wp14:anchorId="41C7A8B2" wp14:editId="239F9819">
                  <wp:extent cx="251999" cy="217626"/>
                  <wp:effectExtent l="0" t="0" r="2540" b="1143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sidR="00B37703">
              <w:rPr>
                <w:rFonts w:ascii="Calibri" w:hAnsi="Calibri" w:cs="Arial"/>
                <w:noProof/>
                <w:lang w:eastAsia="de-DE"/>
              </w:rPr>
              <w:t>Soweit der Anbieter die Da</w:t>
            </w:r>
            <w:r w:rsidR="00B37703">
              <w:rPr>
                <w:rFonts w:ascii="Calibri" w:hAnsi="Calibri" w:cs="Arial"/>
                <w:noProof/>
                <w:lang w:eastAsia="de-DE"/>
              </w:rPr>
              <w:softHyphen/>
              <w:t>ten</w:t>
            </w:r>
            <w:r w:rsidR="00B37703">
              <w:rPr>
                <w:rFonts w:ascii="Calibri" w:hAnsi="Calibri" w:cs="Arial"/>
                <w:noProof/>
                <w:lang w:eastAsia="de-DE"/>
              </w:rPr>
              <w:softHyphen/>
              <w:t>verarbeitungen der App reduziert oder die Änderung keine Daten</w:t>
            </w:r>
            <w:r w:rsidR="00B37703">
              <w:rPr>
                <w:rFonts w:ascii="Calibri" w:hAnsi="Calibri" w:cs="Arial"/>
                <w:noProof/>
                <w:lang w:eastAsia="de-DE"/>
              </w:rPr>
              <w:softHyphen/>
              <w:t>verarbeitungen betrifft, kann dies im Ausnahmefall keinen Ge</w:t>
            </w:r>
            <w:r w:rsidR="00B37703">
              <w:rPr>
                <w:rFonts w:ascii="Calibri" w:hAnsi="Calibri" w:cs="Arial"/>
                <w:noProof/>
                <w:lang w:eastAsia="de-DE"/>
              </w:rPr>
              <w:softHyphen/>
              <w:t>setz</w:t>
            </w:r>
            <w:r w:rsidR="00B37703">
              <w:rPr>
                <w:rFonts w:ascii="Calibri" w:hAnsi="Calibri" w:cs="Arial"/>
                <w:noProof/>
                <w:lang w:eastAsia="de-DE"/>
              </w:rPr>
              <w:softHyphen/>
              <w:t>es</w:t>
            </w:r>
            <w:r w:rsidR="00B37703">
              <w:rPr>
                <w:rFonts w:ascii="Calibri" w:hAnsi="Calibri" w:cs="Arial"/>
                <w:noProof/>
                <w:lang w:eastAsia="de-DE"/>
              </w:rPr>
              <w:softHyphen/>
              <w:t>ver</w:t>
            </w:r>
            <w:r w:rsidR="00B37703">
              <w:rPr>
                <w:rFonts w:ascii="Calibri" w:hAnsi="Calibri" w:cs="Arial"/>
                <w:noProof/>
                <w:lang w:eastAsia="de-DE"/>
              </w:rPr>
              <w:softHyphen/>
              <w:t>stoß darstellen.</w:t>
            </w:r>
          </w:p>
        </w:tc>
      </w:tr>
    </w:tbl>
    <w:p w14:paraId="48D300FF" w14:textId="50679E33" w:rsidR="008B77AB" w:rsidRDefault="009D22E4">
      <w:pPr>
        <w:rPr>
          <w:rFonts w:ascii="Calibri" w:hAnsi="Calibri" w:cs="Arial"/>
          <w:sz w:val="16"/>
          <w:szCs w:val="16"/>
        </w:rPr>
      </w:pPr>
      <w:r>
        <w:rPr>
          <w:rFonts w:ascii="Calibri" w:hAnsi="Calibri" w:cs="Arial"/>
          <w:noProof/>
          <w:sz w:val="16"/>
          <w:szCs w:val="16"/>
          <w:lang w:eastAsia="de-DE"/>
        </w:rPr>
        <mc:AlternateContent>
          <mc:Choice Requires="wps">
            <w:drawing>
              <wp:anchor distT="0" distB="0" distL="114300" distR="114300" simplePos="0" relativeHeight="251777024" behindDoc="0" locked="0" layoutInCell="1" allowOverlap="1" wp14:anchorId="322CDF0C" wp14:editId="7FE18328">
                <wp:simplePos x="0" y="0"/>
                <wp:positionH relativeFrom="column">
                  <wp:posOffset>-119380</wp:posOffset>
                </wp:positionH>
                <wp:positionV relativeFrom="paragraph">
                  <wp:posOffset>-3728085</wp:posOffset>
                </wp:positionV>
                <wp:extent cx="6029325" cy="3876675"/>
                <wp:effectExtent l="0" t="0" r="28575" b="28575"/>
                <wp:wrapNone/>
                <wp:docPr id="282" name="Rechteck 282"/>
                <wp:cNvGraphicFramePr/>
                <a:graphic xmlns:a="http://schemas.openxmlformats.org/drawingml/2006/main">
                  <a:graphicData uri="http://schemas.microsoft.com/office/word/2010/wordprocessingShape">
                    <wps:wsp>
                      <wps:cNvSpPr/>
                      <wps:spPr>
                        <a:xfrm>
                          <a:off x="0" y="0"/>
                          <a:ext cx="6029325" cy="3876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ACFCD" id="Rechteck 282" o:spid="_x0000_s1026" style="position:absolute;margin-left:-9.4pt;margin-top:-293.55pt;width:474.75pt;height:305.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" filled="f" strokecolor="red" strokeweight="1pt"/>
            </w:pict>
          </mc:Fallback>
        </mc:AlternateContent>
      </w:r>
    </w:p>
    <w:p w14:paraId="7E859449" w14:textId="77777777" w:rsidR="0040023D" w:rsidRDefault="0040023D" w:rsidP="0040023D">
      <w:pPr>
        <w:jc w:val="center"/>
        <w:rPr>
          <w:b/>
          <w:noProof/>
        </w:rPr>
      </w:pPr>
      <w:commentRangeStart w:id="39"/>
      <w:commentRangeStart w:id="40"/>
      <w:r>
        <w:rPr>
          <w:b/>
          <w:noProof/>
        </w:rPr>
        <w:t>Wir informieren Sie, sobald Änderungen stattgefunden haben und stellen eine Übersicht der relevanten Textabschnitte bereit</w:t>
      </w:r>
      <w:commentRangeEnd w:id="39"/>
      <w:r>
        <w:rPr>
          <w:rStyle w:val="Kommentarzeichen"/>
        </w:rPr>
        <w:commentReference w:id="39"/>
      </w:r>
      <w:r>
        <w:rPr>
          <w:b/>
          <w:noProof/>
        </w:rPr>
        <w:t>.</w:t>
      </w:r>
      <w:commentRangeEnd w:id="40"/>
      <w:r>
        <w:rPr>
          <w:rStyle w:val="Kommentarzeichen"/>
        </w:rPr>
        <w:commentReference w:id="40"/>
      </w:r>
    </w:p>
    <w:p w14:paraId="367696D7" w14:textId="77777777" w:rsidR="0040023D" w:rsidRDefault="0040023D">
      <w:pPr>
        <w:jc w:val="left"/>
        <w:rPr>
          <w:b/>
          <w:noProof/>
        </w:rPr>
      </w:pPr>
    </w:p>
    <w:p w14:paraId="61DA14BF" w14:textId="77777777" w:rsidR="008B77AB" w:rsidRDefault="00B37703">
      <w:pPr>
        <w:jc w:val="left"/>
        <w:rPr>
          <w:b/>
          <w:noProof/>
        </w:rPr>
      </w:pPr>
      <w:commentRangeStart w:id="41"/>
      <w:r>
        <w:rPr>
          <w:b/>
          <w:noProof/>
        </w:rPr>
        <w:t>Wir haben Änderungen in</w:t>
      </w:r>
      <w:r>
        <w:rPr>
          <w:rStyle w:val="Kommentarzeichen"/>
        </w:rPr>
        <w:t xml:space="preserve"> </w:t>
      </w:r>
      <w:r>
        <w:rPr>
          <w:b/>
          <w:noProof/>
        </w:rPr>
        <w:t xml:space="preserve">der Datenschutzerklärung festgestellt und (N) relevante Textabschnitte gefunden. </w:t>
      </w:r>
      <w:commentRangeEnd w:id="41"/>
      <w:r>
        <w:rPr>
          <w:rStyle w:val="Kommentarzeichen"/>
        </w:rPr>
        <w:commentReference w:id="41"/>
      </w:r>
    </w:p>
    <w:p w14:paraId="4FF9FCAB" w14:textId="77777777" w:rsidR="0040023D" w:rsidRDefault="0040023D">
      <w:pPr>
        <w:jc w:val="left"/>
        <w:rPr>
          <w:b/>
          <w:noProof/>
        </w:rPr>
      </w:pPr>
    </w:p>
    <w:p w14:paraId="445F189E" w14:textId="697FA169" w:rsidR="0040023D" w:rsidRDefault="0040023D">
      <w:pPr>
        <w:jc w:val="left"/>
        <w:rPr>
          <w:b/>
          <w:noProof/>
        </w:rPr>
      </w:pPr>
      <w:r>
        <w:rPr>
          <w:b/>
          <w:noProof/>
        </w:rPr>
        <w:t>Unsere Empfehlun(en)</w:t>
      </w:r>
    </w:p>
    <w:p w14:paraId="60603573" w14:textId="77777777" w:rsidR="0040023D" w:rsidRDefault="00B37703">
      <w:pPr>
        <w:jc w:val="center"/>
        <w:rPr>
          <w:b/>
          <w:noProof/>
        </w:rPr>
      </w:pPr>
      <w:commentRangeStart w:id="42"/>
      <w:r>
        <w:rPr>
          <w:b/>
          <w:noProof/>
        </w:rPr>
        <w:t>Schauen Sie regelmäßig in die Datenschutzerklärung und achten Sie insbesondere auf den Stand der letzten Fassung</w:t>
      </w:r>
      <w:commentRangeStart w:id="43"/>
      <w:r>
        <w:rPr>
          <w:b/>
          <w:noProof/>
        </w:rPr>
        <w:t xml:space="preserve">. </w:t>
      </w:r>
    </w:p>
    <w:p w14:paraId="065AC2A0" w14:textId="71B896B5" w:rsidR="008B77AB" w:rsidRDefault="00B37703">
      <w:pPr>
        <w:jc w:val="center"/>
        <w:rPr>
          <w:b/>
          <w:noProof/>
        </w:rPr>
      </w:pPr>
      <w:r>
        <w:rPr>
          <w:b/>
          <w:noProof/>
        </w:rPr>
        <w:t xml:space="preserve">Fordern Sie gegebenenfalls beim Anbieter eine Übersicht der Änderungen </w:t>
      </w:r>
      <w:commentRangeEnd w:id="42"/>
      <w:r w:rsidR="006079E5">
        <w:rPr>
          <w:rStyle w:val="Kommentarzeichen"/>
        </w:rPr>
        <w:commentReference w:id="42"/>
      </w:r>
      <w:commentRangeEnd w:id="43"/>
      <w:r w:rsidR="006079E5">
        <w:rPr>
          <w:rStyle w:val="Kommentarzeichen"/>
        </w:rPr>
        <w:commentReference w:id="43"/>
      </w:r>
      <w:r>
        <w:rPr>
          <w:b/>
          <w:noProof/>
        </w:rPr>
        <w:t xml:space="preserve">an. </w:t>
      </w:r>
    </w:p>
    <w:p w14:paraId="62E9226E" w14:textId="6156B567" w:rsidR="008B77AB" w:rsidRDefault="003B7E19" w:rsidP="00F90BE6">
      <w:pPr>
        <w:jc w:val="center"/>
      </w:pPr>
      <w:commentRangeStart w:id="44"/>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44"/>
      <w:r>
        <w:rPr>
          <w:b/>
          <w:noProof/>
        </w:rPr>
        <w:t>!</w:t>
      </w:r>
      <w:r>
        <w:rPr>
          <w:rStyle w:val="Kommentarzeichen"/>
        </w:rPr>
        <w:commentReference w:id="44"/>
      </w:r>
    </w:p>
    <w:p w14:paraId="29A64EB8" w14:textId="567A1E56" w:rsidR="00321E37" w:rsidRDefault="00AA05DE">
      <w:ins w:id="45" w:author="Frank Ingenrieth" w:date="2018-03-29T11:49:00Z">
        <w:r>
          <w:rPr>
            <w:noProof/>
            <w:lang w:eastAsia="de-DE"/>
          </w:rPr>
          <mc:AlternateContent>
            <mc:Choice Requires="wps">
              <w:drawing>
                <wp:anchor distT="0" distB="0" distL="114300" distR="114300" simplePos="0" relativeHeight="251782144" behindDoc="0" locked="0" layoutInCell="1" allowOverlap="1" wp14:anchorId="084AFBB2" wp14:editId="60CD3540">
                  <wp:simplePos x="0" y="0"/>
                  <wp:positionH relativeFrom="margin">
                    <wp:posOffset>1925320</wp:posOffset>
                  </wp:positionH>
                  <wp:positionV relativeFrom="paragraph">
                    <wp:posOffset>22860</wp:posOffset>
                  </wp:positionV>
                  <wp:extent cx="1981200" cy="546100"/>
                  <wp:effectExtent l="0" t="0" r="19050" b="25400"/>
                  <wp:wrapNone/>
                  <wp:docPr id="7" name="Abgerundetes Rechteck 7"/>
                  <wp:cNvGraphicFramePr/>
                  <a:graphic xmlns:a="http://schemas.openxmlformats.org/drawingml/2006/main">
                    <a:graphicData uri="http://schemas.microsoft.com/office/word/2010/wordprocessingShape">
                      <wps:wsp>
                        <wps:cNvSpPr/>
                        <wps:spPr>
                          <a:xfrm>
                            <a:off x="0" y="0"/>
                            <a:ext cx="1981200" cy="546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3964245" w14:textId="29CAAEEC" w:rsidR="00BF4F88" w:rsidRDefault="00BF4F88" w:rsidP="00AA05DE">
                              <w:pPr>
                                <w:jc w:val="center"/>
                              </w:pPr>
                              <w:del w:id="46" w:author="Frank Ingenrieth" w:date="2018-03-29T11:49:00Z">
                                <w:r w:rsidDel="00AA05DE">
                                  <w:delText xml:space="preserve">Differenz anfordern </w:delText>
                                </w:r>
                              </w:del>
                              <w:ins w:id="47" w:author="Frank Ingenrieth" w:date="2018-03-29T11:49:00Z">
                                <w:r>
                                  <w:t>Betroffenenrechtfunktion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AFBB2" id="Abgerundetes Rechteck 7" o:spid="_x0000_s1037" style="position:absolute;left:0;text-align:left;margin-left:151.6pt;margin-top:1.8pt;width:156pt;height:43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" fillcolor="#ffc000 [3207]" strokecolor="#7f5f00 [1607]" strokeweight="1pt">
                  <v:stroke joinstyle="miter"/>
                  <v:textbox>
                    <w:txbxContent>
                      <w:p w14:paraId="63964245" w14:textId="29CAAEEC" w:rsidR="00BF4F88" w:rsidRDefault="00BF4F88" w:rsidP="00AA05DE">
                        <w:pPr>
                          <w:jc w:val="center"/>
                        </w:pPr>
                        <w:del w:id="48" w:author="Frank Ingenrieth" w:date="2018-03-29T11:49:00Z">
                          <w:r w:rsidDel="00AA05DE">
                            <w:delText xml:space="preserve">Differenz anfordern </w:delText>
                          </w:r>
                        </w:del>
                        <w:ins w:id="49" w:author="Frank Ingenrieth" w:date="2018-03-29T11:49:00Z">
                          <w:r>
                            <w:t>Betroffenenrechtfunktion</w:t>
                          </w:r>
                        </w:ins>
                      </w:p>
                    </w:txbxContent>
                  </v:textbox>
                  <w10:wrap anchorx="margin"/>
                </v:roundrect>
              </w:pict>
            </mc:Fallback>
          </mc:AlternateContent>
        </w:r>
      </w:ins>
      <w:r w:rsidR="0040023D">
        <w:rPr>
          <w:noProof/>
          <w:lang w:eastAsia="de-DE"/>
        </w:rPr>
        <mc:AlternateContent>
          <mc:Choice Requires="wps">
            <w:drawing>
              <wp:anchor distT="0" distB="0" distL="114300" distR="114300" simplePos="0" relativeHeight="251709440" behindDoc="0" locked="0" layoutInCell="1" allowOverlap="1" wp14:anchorId="4F021A1E" wp14:editId="60D6293F">
                <wp:simplePos x="0" y="0"/>
                <wp:positionH relativeFrom="margin">
                  <wp:align>left</wp:align>
                </wp:positionH>
                <wp:positionV relativeFrom="paragraph">
                  <wp:posOffset>31115</wp:posOffset>
                </wp:positionV>
                <wp:extent cx="1619250" cy="323850"/>
                <wp:effectExtent l="0" t="0" r="19050" b="19050"/>
                <wp:wrapNone/>
                <wp:docPr id="193" name="Abgerundetes Rechteck 193"/>
                <wp:cNvGraphicFramePr/>
                <a:graphic xmlns:a="http://schemas.openxmlformats.org/drawingml/2006/main">
                  <a:graphicData uri="http://schemas.microsoft.com/office/word/2010/wordprocessingShape">
                    <wps:wsp>
                      <wps:cNvSpPr/>
                      <wps:spPr>
                        <a:xfrm>
                          <a:off x="0" y="0"/>
                          <a:ext cx="1619250" cy="3238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CA66BB" w14:textId="775CF1B5" w:rsidR="00BF4F88" w:rsidRDefault="00BF4F88" w:rsidP="00F90BE6">
                            <w:pPr>
                              <w:jc w:val="center"/>
                            </w:pPr>
                            <w:r>
                              <w:t xml:space="preserve">Differenz anfordern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021A1E" id="Abgerundetes Rechteck 193" o:spid="_x0000_s1038" style="position:absolute;left:0;text-align:left;margin-left:0;margin-top:2.45pt;width:127.5pt;height:25.5pt;z-index:25170944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" fillcolor="#ffc000 [3207]" strokecolor="#7f5f00 [1607]" strokeweight="1pt">
                <v:stroke joinstyle="miter"/>
                <v:textbox>
                  <w:txbxContent>
                    <w:p w14:paraId="55CA66BB" w14:textId="775CF1B5" w:rsidR="00BF4F88" w:rsidRDefault="00BF4F88" w:rsidP="00F90BE6">
                      <w:pPr>
                        <w:jc w:val="center"/>
                      </w:pPr>
                      <w:r>
                        <w:t xml:space="preserve">Differenz anfordern </w:t>
                      </w:r>
                    </w:p>
                  </w:txbxContent>
                </v:textbox>
                <w10:wrap anchorx="margin"/>
              </v:roundrect>
            </w:pict>
          </mc:Fallback>
        </mc:AlternateContent>
      </w:r>
    </w:p>
    <w:p w14:paraId="0FA19EDE" w14:textId="16EFBA4E" w:rsidR="00321E37" w:rsidRDefault="00321E37"/>
    <w:p w14:paraId="46585F3F" w14:textId="05CB1330" w:rsidR="00321E37" w:rsidRDefault="006D2AFC">
      <w:r>
        <w:rPr>
          <w:noProof/>
          <w:lang w:eastAsia="de-DE"/>
        </w:rPr>
        <mc:AlternateContent>
          <mc:Choice Requires="wps">
            <w:drawing>
              <wp:anchor distT="0" distB="0" distL="114300" distR="114300" simplePos="0" relativeHeight="251711488" behindDoc="0" locked="0" layoutInCell="1" allowOverlap="1" wp14:anchorId="271AF8F7" wp14:editId="52133395">
                <wp:simplePos x="0" y="0"/>
                <wp:positionH relativeFrom="margin">
                  <wp:align>left</wp:align>
                </wp:positionH>
                <wp:positionV relativeFrom="paragraph">
                  <wp:posOffset>12065</wp:posOffset>
                </wp:positionV>
                <wp:extent cx="1619250" cy="323850"/>
                <wp:effectExtent l="0" t="0" r="19050" b="19050"/>
                <wp:wrapNone/>
                <wp:docPr id="194" name="Abgerundetes Rechteck 194"/>
                <wp:cNvGraphicFramePr/>
                <a:graphic xmlns:a="http://schemas.openxmlformats.org/drawingml/2006/main">
                  <a:graphicData uri="http://schemas.microsoft.com/office/word/2010/wordprocessingShape">
                    <wps:wsp>
                      <wps:cNvSpPr/>
                      <wps:spPr>
                        <a:xfrm>
                          <a:off x="0" y="0"/>
                          <a:ext cx="1619250" cy="3238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0F71C2" w14:textId="576C78A3"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1AF8F7" id="Abgerundetes Rechteck 194" o:spid="_x0000_s1039" style="position:absolute;left:0;text-align:left;margin-left:0;margin-top:.95pt;width:127.5pt;height:25.5pt;z-index:2517114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" fillcolor="#ffc000 [3207]" strokecolor="#7f5f00 [1607]" strokeweight="1pt">
                <v:stroke joinstyle="miter"/>
                <v:textbox>
                  <w:txbxContent>
                    <w:p w14:paraId="520F71C2" w14:textId="576C78A3" w:rsidR="00BF4F88" w:rsidRDefault="00BF4F88" w:rsidP="00F90BE6">
                      <w:pPr>
                        <w:jc w:val="center"/>
                      </w:pPr>
                      <w:r>
                        <w:t>Deinstallieren der App</w:t>
                      </w:r>
                    </w:p>
                  </w:txbxContent>
                </v:textbox>
                <w10:wrap anchorx="margin"/>
              </v:roundrect>
            </w:pict>
          </mc:Fallback>
        </mc:AlternateContent>
      </w:r>
    </w:p>
    <w:p w14:paraId="73C57BAF" w14:textId="77777777" w:rsidR="00321E37" w:rsidRDefault="00321E37"/>
    <w:p w14:paraId="7A26E7E0" w14:textId="77777777" w:rsidR="00321E37" w:rsidRDefault="00321E37"/>
    <w:p w14:paraId="27BAB0CB" w14:textId="1B4587B7" w:rsidR="004005B0" w:rsidRDefault="004005B0">
      <w:pPr>
        <w:jc w:val="left"/>
      </w:pPr>
      <w:r>
        <w:br w:type="page"/>
      </w:r>
    </w:p>
    <w:p w14:paraId="557442C8" w14:textId="77777777" w:rsidR="003B7E19" w:rsidRDefault="003B7E19"/>
    <w:tbl>
      <w:tblPr>
        <w:tblStyle w:val="Tabellenraster"/>
        <w:tblW w:w="8784" w:type="dxa"/>
        <w:tblLook w:val="04A0" w:firstRow="1" w:lastRow="0" w:firstColumn="1" w:lastColumn="0" w:noHBand="0" w:noVBand="1"/>
      </w:tblPr>
      <w:tblGrid>
        <w:gridCol w:w="4390"/>
        <w:gridCol w:w="4394"/>
      </w:tblGrid>
      <w:tr w:rsidR="008B77AB" w14:paraId="760CCC54" w14:textId="77777777">
        <w:tc>
          <w:tcPr>
            <w:tcW w:w="8784" w:type="dxa"/>
            <w:gridSpan w:val="2"/>
          </w:tcPr>
          <w:p w14:paraId="24DAB98B" w14:textId="77777777" w:rsidR="008B77AB" w:rsidRDefault="00B37703">
            <w:pPr>
              <w:pStyle w:val="berschrift2"/>
              <w:outlineLvl w:val="1"/>
            </w:pPr>
            <w:bookmarkStart w:id="50" w:name="_Toc510082526"/>
            <w:r>
              <w:rPr>
                <w:noProof/>
              </w:rPr>
              <w:t>Die App klärt nicht ordnungsgemäß über Datenverarbeitungen im Ausland auf</w:t>
            </w:r>
            <w:bookmarkEnd w:id="50"/>
          </w:p>
        </w:tc>
      </w:tr>
      <w:tr w:rsidR="008B77AB" w14:paraId="16828D0B" w14:textId="77777777">
        <w:tc>
          <w:tcPr>
            <w:tcW w:w="8784" w:type="dxa"/>
            <w:gridSpan w:val="2"/>
            <w:shd w:val="clear" w:color="auto" w:fill="D9D9D9" w:themeFill="background1" w:themeFillShade="D9"/>
          </w:tcPr>
          <w:p w14:paraId="6407B39D" w14:textId="73000CB6" w:rsidR="008B77AB" w:rsidRDefault="00B37703" w:rsidP="00413B6D">
            <w:pPr>
              <w:rPr>
                <w:noProof/>
              </w:rPr>
            </w:pPr>
            <w:commentRangeStart w:id="51"/>
            <w:r>
              <w:rPr>
                <w:noProof/>
              </w:rPr>
              <w:t>Wenn</w:t>
            </w:r>
            <w:commentRangeEnd w:id="51"/>
            <w:r w:rsidR="0000372F">
              <w:rPr>
                <w:rStyle w:val="Kommentarzeichen"/>
              </w:rPr>
              <w:commentReference w:id="51"/>
            </w:r>
            <w:r>
              <w:rPr>
                <w:noProof/>
              </w:rPr>
              <w:t xml:space="preserve"> und soweit Ihre Daten außerhalb der EU verarbeitet werden, müssen Sie darüber aufgeklärt werden. Hierzu zählt auch, Sie darüber aufzuklären, wie der Anbieter den europäischen Datenschutzstandard außerhalb der EU sicherstellt.</w:t>
            </w:r>
            <w:ins w:id="52" w:author="Frank Ingenrieth" w:date="2018-03-29T11:51:00Z">
              <w:r w:rsidR="00AA05DE">
                <w:rPr>
                  <w:noProof/>
                </w:rPr>
                <w:t xml:space="preserve"> Der Standort der Verarbeitung der Daten ist </w:t>
              </w:r>
            </w:ins>
            <w:ins w:id="53" w:author="Frank Ingenrieth" w:date="2018-03-29T11:56:00Z">
              <w:r w:rsidR="00413B6D">
                <w:rPr>
                  <w:noProof/>
                </w:rPr>
                <w:t xml:space="preserve">grundsätzlich </w:t>
              </w:r>
            </w:ins>
            <w:ins w:id="54" w:author="Frank Ingenrieth" w:date="2018-03-29T11:55:00Z">
              <w:r w:rsidR="00AA05DE">
                <w:rPr>
                  <w:noProof/>
                </w:rPr>
                <w:t>unabhängig von Ihrem</w:t>
              </w:r>
            </w:ins>
            <w:ins w:id="55" w:author="Frank Ingenrieth" w:date="2018-03-29T11:51:00Z">
              <w:r w:rsidR="00413B6D">
                <w:rPr>
                  <w:noProof/>
                </w:rPr>
                <w:t xml:space="preserve"> Aufenthaltsort.</w:t>
              </w:r>
            </w:ins>
            <w:ins w:id="56" w:author="Frank Ingenrieth" w:date="2018-03-29T11:56:00Z">
              <w:r w:rsidR="00AA05DE">
                <w:rPr>
                  <w:noProof/>
                </w:rPr>
                <w:t xml:space="preserve"> </w:t>
              </w:r>
            </w:ins>
          </w:p>
        </w:tc>
      </w:tr>
      <w:tr w:rsidR="008B77AB" w14:paraId="38C040FA" w14:textId="77777777">
        <w:tc>
          <w:tcPr>
            <w:tcW w:w="4390" w:type="dxa"/>
          </w:tcPr>
          <w:p w14:paraId="29698DE7" w14:textId="77777777" w:rsidR="008B77AB" w:rsidRDefault="008B77AB">
            <w:pPr>
              <w:ind w:left="460" w:hanging="460"/>
              <w:rPr>
                <w:rFonts w:ascii="Arial" w:hAnsi="Arial" w:cs="Arial"/>
              </w:rPr>
            </w:pPr>
          </w:p>
        </w:tc>
        <w:tc>
          <w:tcPr>
            <w:tcW w:w="4394" w:type="dxa"/>
          </w:tcPr>
          <w:p w14:paraId="5175A584"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605D57F6" wp14:editId="7804556D">
                  <wp:extent cx="251999" cy="217626"/>
                  <wp:effectExtent l="0" t="0" r="2540" b="11430"/>
                  <wp:docPr id="5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wissen gegebenenfalls nicht, ob der Anbieter die sonstigen rechtlichen Voraussetzungn für eine Datenverarbeitung im Ausland beachtet.</w:t>
            </w:r>
          </w:p>
          <w:p w14:paraId="295BA78D"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594E275D" wp14:editId="264902DD">
                  <wp:extent cx="251999" cy="217626"/>
                  <wp:effectExtent l="0" t="0" r="2540" b="11430"/>
                  <wp:docPr id="5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wissen gegebenenfalls nicht, wo Ihre per</w:t>
            </w:r>
            <w:r>
              <w:rPr>
                <w:rFonts w:ascii="Calibri" w:hAnsi="Calibri" w:cs="Arial"/>
                <w:noProof/>
              </w:rPr>
              <w:softHyphen/>
              <w:t>so</w:t>
            </w:r>
            <w:r>
              <w:rPr>
                <w:rFonts w:ascii="Calibri" w:hAnsi="Calibri" w:cs="Arial"/>
                <w:noProof/>
              </w:rPr>
              <w:softHyphen/>
              <w:t>nen</w:t>
            </w:r>
            <w:r>
              <w:rPr>
                <w:rFonts w:ascii="Calibri" w:hAnsi="Calibri" w:cs="Arial"/>
                <w:noProof/>
              </w:rPr>
              <w:softHyphen/>
              <w:t>be</w:t>
            </w:r>
            <w:r>
              <w:rPr>
                <w:rFonts w:ascii="Calibri" w:hAnsi="Calibri" w:cs="Arial"/>
                <w:noProof/>
              </w:rPr>
              <w:softHyphen/>
              <w:t>zo</w:t>
            </w:r>
            <w:r>
              <w:rPr>
                <w:rFonts w:ascii="Calibri" w:hAnsi="Calibri" w:cs="Arial"/>
                <w:noProof/>
              </w:rPr>
              <w:softHyphen/>
              <w:t>genen Daten verarbeitet werden.</w:t>
            </w:r>
          </w:p>
          <w:p w14:paraId="3C378398"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59FF9739" wp14:editId="3D5955BA">
                  <wp:extent cx="251999" cy="217626"/>
                  <wp:effectExtent l="0" t="0" r="2540" b="11430"/>
                  <wp:docPr id="3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handelt sich um einen Gesetzesverstoß.</w:t>
            </w:r>
          </w:p>
        </w:tc>
      </w:tr>
      <w:tr w:rsidR="008B77AB" w14:paraId="2135F8C3" w14:textId="77777777">
        <w:tc>
          <w:tcPr>
            <w:tcW w:w="4390" w:type="dxa"/>
          </w:tcPr>
          <w:p w14:paraId="428979BB" w14:textId="77777777" w:rsidR="008B77AB" w:rsidRDefault="008B77AB">
            <w:pPr>
              <w:ind w:left="460" w:hanging="460"/>
              <w:rPr>
                <w:rFonts w:ascii="Calibri" w:hAnsi="Calibri" w:cs="Arial"/>
                <w:noProof/>
                <w:lang w:eastAsia="de-DE"/>
              </w:rPr>
            </w:pPr>
          </w:p>
        </w:tc>
        <w:tc>
          <w:tcPr>
            <w:tcW w:w="4394" w:type="dxa"/>
          </w:tcPr>
          <w:p w14:paraId="2F0FDCA4" w14:textId="77777777" w:rsidR="008B77AB" w:rsidRDefault="00B37703">
            <w:pPr>
              <w:ind w:left="463" w:hanging="463"/>
            </w:pPr>
            <w:r>
              <w:rPr>
                <w:rFonts w:ascii="Calibri" w:hAnsi="Calibri" w:cs="Arial"/>
                <w:noProof/>
                <w:lang w:eastAsia="de-DE"/>
              </w:rPr>
              <w:drawing>
                <wp:inline distT="0" distB="0" distL="0" distR="0" wp14:anchorId="273A8941" wp14:editId="0BB03D6F">
                  <wp:extent cx="251999" cy="217626"/>
                  <wp:effectExtent l="0" t="0" r="2540" b="11430"/>
                  <wp:docPr id="3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p w14:paraId="0E905407" w14:textId="77777777" w:rsidR="008B77AB" w:rsidRDefault="00B37703">
            <w:pPr>
              <w:ind w:left="463" w:hanging="463"/>
            </w:pPr>
            <w:r>
              <w:rPr>
                <w:rFonts w:ascii="Calibri" w:hAnsi="Calibri" w:cs="Arial"/>
                <w:noProof/>
                <w:lang w:eastAsia="de-DE"/>
              </w:rPr>
              <w:drawing>
                <wp:inline distT="0" distB="0" distL="0" distR="0" wp14:anchorId="0331955B" wp14:editId="203B8938">
                  <wp:extent cx="251999" cy="217626"/>
                  <wp:effectExtent l="0" t="0" r="2540" b="11430"/>
                  <wp:docPr id="3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p w14:paraId="51F438DB"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270BF5ED" wp14:editId="10E641A5">
                  <wp:extent cx="251999" cy="217626"/>
                  <wp:effectExtent l="0" t="0" r="2540" b="11430"/>
                  <wp:docPr id="3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t xml:space="preserve"> Dies hat nicht zwingend einen Missbrauch Ihrer Daten zur Folge.</w:t>
            </w:r>
          </w:p>
        </w:tc>
      </w:tr>
    </w:tbl>
    <w:p w14:paraId="2E950418" w14:textId="77777777" w:rsidR="008B77AB" w:rsidRDefault="008B77AB">
      <w:pPr>
        <w:jc w:val="center"/>
        <w:rPr>
          <w:b/>
          <w:noProof/>
        </w:rPr>
      </w:pPr>
    </w:p>
    <w:p w14:paraId="1BA7256B" w14:textId="70EB3666" w:rsidR="006D2AFC" w:rsidRDefault="006D2AFC" w:rsidP="00F90BE6">
      <w:pPr>
        <w:jc w:val="left"/>
        <w:rPr>
          <w:b/>
          <w:noProof/>
        </w:rPr>
      </w:pPr>
      <w:r>
        <w:rPr>
          <w:b/>
          <w:noProof/>
        </w:rPr>
        <w:t>Unsere Empfehlung(en)</w:t>
      </w:r>
    </w:p>
    <w:p w14:paraId="25CAC97D" w14:textId="39213544" w:rsidR="008B77AB" w:rsidRDefault="00F95620">
      <w:pPr>
        <w:jc w:val="center"/>
        <w:rPr>
          <w:b/>
          <w:noProof/>
        </w:rPr>
      </w:pPr>
      <w:r>
        <w:rPr>
          <w:b/>
          <w:noProof/>
        </w:rPr>
        <w:t xml:space="preserve">Verbieten </w:t>
      </w:r>
      <w:r w:rsidR="00B37703">
        <w:rPr>
          <w:b/>
          <w:noProof/>
        </w:rPr>
        <w:t>Sie der App alle Zugriff</w:t>
      </w:r>
      <w:r w:rsidR="00F00D38">
        <w:rPr>
          <w:b/>
          <w:noProof/>
        </w:rPr>
        <w:t>e</w:t>
      </w:r>
      <w:r w:rsidR="00B37703">
        <w:rPr>
          <w:b/>
          <w:noProof/>
        </w:rPr>
        <w:t xml:space="preserve"> auf Daten, die aus Ihrer Sicht besonders schützenswert sind (z.B. Fotos, Adressbuch, Standort oder Kalender).</w:t>
      </w:r>
    </w:p>
    <w:p w14:paraId="717BAEF0" w14:textId="509BD89E" w:rsidR="00793F85" w:rsidRDefault="003B7E19" w:rsidP="00793F85">
      <w:pPr>
        <w:jc w:val="center"/>
        <w:rPr>
          <w:b/>
          <w:noProof/>
        </w:rPr>
      </w:pPr>
      <w:commentRangeStart w:id="57"/>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57"/>
      <w:r>
        <w:rPr>
          <w:b/>
          <w:noProof/>
        </w:rPr>
        <w:t>!</w:t>
      </w:r>
      <w:r>
        <w:rPr>
          <w:rStyle w:val="Kommentarzeichen"/>
        </w:rPr>
        <w:commentReference w:id="57"/>
      </w:r>
    </w:p>
    <w:p w14:paraId="6FA07FCC" w14:textId="77777777" w:rsidR="008B77AB" w:rsidRDefault="008B77AB"/>
    <w:p w14:paraId="419A6D98" w14:textId="77777777" w:rsidR="00321E37" w:rsidRDefault="00321E37"/>
    <w:p w14:paraId="48290BD4" w14:textId="77777777" w:rsidR="00321E37" w:rsidRDefault="00321E37"/>
    <w:p w14:paraId="0AB449FE" w14:textId="38D82AE9" w:rsidR="004B3D0A" w:rsidRDefault="004B3D0A" w:rsidP="004B3D0A">
      <w:pPr>
        <w:jc w:val="center"/>
        <w:rPr>
          <w:b/>
          <w:noProof/>
        </w:rPr>
      </w:pPr>
      <w:r>
        <w:rPr>
          <w:b/>
          <w:noProof/>
          <w:lang w:eastAsia="de-DE"/>
        </w:rPr>
        <mc:AlternateContent>
          <mc:Choice Requires="wps">
            <w:drawing>
              <wp:anchor distT="0" distB="0" distL="114300" distR="114300" simplePos="0" relativeHeight="251694080" behindDoc="0" locked="0" layoutInCell="1" allowOverlap="1" wp14:anchorId="5539FFB3" wp14:editId="7AC5AD3C">
                <wp:simplePos x="0" y="0"/>
                <wp:positionH relativeFrom="margin">
                  <wp:align>left</wp:align>
                </wp:positionH>
                <wp:positionV relativeFrom="paragraph">
                  <wp:posOffset>29845</wp:posOffset>
                </wp:positionV>
                <wp:extent cx="2371725" cy="361950"/>
                <wp:effectExtent l="0" t="0" r="28575" b="19050"/>
                <wp:wrapNone/>
                <wp:docPr id="87" name="Abgerundetes Rechteck 87"/>
                <wp:cNvGraphicFramePr/>
                <a:graphic xmlns:a="http://schemas.openxmlformats.org/drawingml/2006/main">
                  <a:graphicData uri="http://schemas.microsoft.com/office/word/2010/wordprocessingShape">
                    <wps:wsp>
                      <wps:cNvSpPr/>
                      <wps:spPr>
                        <a:xfrm>
                          <a:off x="0" y="0"/>
                          <a:ext cx="237172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782000F" w14:textId="77777777" w:rsidR="00BF4F88" w:rsidRDefault="00BF4F88" w:rsidP="004B3D0A">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39FFB3" id="Abgerundetes Rechteck 87" o:spid="_x0000_s1040" style="position:absolute;left:0;text-align:left;margin-left:0;margin-top:2.35pt;width:186.75pt;height:28.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" fillcolor="#ffc000 [3207]" strokecolor="#7f5f00 [1607]" strokeweight="1pt">
                <v:stroke joinstyle="miter"/>
                <v:textbox>
                  <w:txbxContent>
                    <w:p w14:paraId="3782000F" w14:textId="77777777" w:rsidR="00BF4F88" w:rsidRDefault="00BF4F88" w:rsidP="004B3D0A">
                      <w:pPr>
                        <w:jc w:val="center"/>
                      </w:pPr>
                      <w:r>
                        <w:t>Zugriffsrechte verbieten</w:t>
                      </w:r>
                    </w:p>
                  </w:txbxContent>
                </v:textbox>
                <w10:wrap anchorx="margin"/>
              </v:roundrect>
            </w:pict>
          </mc:Fallback>
        </mc:AlternateContent>
      </w:r>
    </w:p>
    <w:p w14:paraId="418757A9" w14:textId="42B48B40" w:rsidR="004B3D0A" w:rsidRDefault="004B3D0A" w:rsidP="004B3D0A">
      <w:pPr>
        <w:jc w:val="center"/>
        <w:rPr>
          <w:b/>
          <w:noProof/>
        </w:rPr>
      </w:pPr>
    </w:p>
    <w:p w14:paraId="003AC5B1" w14:textId="234EE2E7" w:rsidR="004B3D0A" w:rsidRDefault="006D2AFC" w:rsidP="004B3D0A">
      <w:pPr>
        <w:jc w:val="left"/>
        <w:rPr>
          <w:b/>
          <w:noProof/>
        </w:rPr>
      </w:pPr>
      <w:r>
        <w:rPr>
          <w:b/>
          <w:noProof/>
          <w:lang w:eastAsia="de-DE"/>
        </w:rPr>
        <mc:AlternateContent>
          <mc:Choice Requires="wps">
            <w:drawing>
              <wp:anchor distT="0" distB="0" distL="114300" distR="114300" simplePos="0" relativeHeight="251695104" behindDoc="0" locked="0" layoutInCell="1" allowOverlap="1" wp14:anchorId="6BE7F7C8" wp14:editId="53D668A1">
                <wp:simplePos x="0" y="0"/>
                <wp:positionH relativeFrom="margin">
                  <wp:align>left</wp:align>
                </wp:positionH>
                <wp:positionV relativeFrom="paragraph">
                  <wp:posOffset>97155</wp:posOffset>
                </wp:positionV>
                <wp:extent cx="2352675" cy="361950"/>
                <wp:effectExtent l="0" t="0" r="28575" b="19050"/>
                <wp:wrapNone/>
                <wp:docPr id="93" name="Abgerundetes Rechteck 93"/>
                <wp:cNvGraphicFramePr/>
                <a:graphic xmlns:a="http://schemas.openxmlformats.org/drawingml/2006/main">
                  <a:graphicData uri="http://schemas.microsoft.com/office/word/2010/wordprocessingShape">
                    <wps:wsp>
                      <wps:cNvSpPr/>
                      <wps:spPr>
                        <a:xfrm>
                          <a:off x="0" y="0"/>
                          <a:ext cx="2352675" cy="3619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B2BC35" w14:textId="77777777" w:rsidR="00BF4F88" w:rsidRDefault="00BF4F88" w:rsidP="004B3D0A">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E7F7C8" id="Abgerundetes Rechteck 93" o:spid="_x0000_s1041" style="position:absolute;margin-left:0;margin-top:7.65pt;width:185.25pt;height:28.5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" fillcolor="#ffc000 [3207]" strokecolor="#7f5f00 [1607]" strokeweight="1pt">
                <v:stroke joinstyle="miter"/>
                <v:textbox>
                  <w:txbxContent>
                    <w:p w14:paraId="39B2BC35" w14:textId="77777777" w:rsidR="00BF4F88" w:rsidRDefault="00BF4F88" w:rsidP="004B3D0A">
                      <w:pPr>
                        <w:jc w:val="center"/>
                      </w:pPr>
                      <w:r>
                        <w:t>Deinstallieren der App</w:t>
                      </w:r>
                    </w:p>
                  </w:txbxContent>
                </v:textbox>
                <w10:wrap anchorx="margin"/>
              </v:roundrect>
            </w:pict>
          </mc:Fallback>
        </mc:AlternateContent>
      </w:r>
    </w:p>
    <w:p w14:paraId="69BEBBDD" w14:textId="7189A43E" w:rsidR="004B3D0A" w:rsidRDefault="004B3D0A" w:rsidP="004B3D0A">
      <w:pPr>
        <w:jc w:val="center"/>
        <w:rPr>
          <w:b/>
          <w:noProof/>
        </w:rPr>
      </w:pPr>
    </w:p>
    <w:p w14:paraId="69B79DED" w14:textId="77777777" w:rsidR="00321E37" w:rsidRDefault="00321E37"/>
    <w:p w14:paraId="44328C1A" w14:textId="77777777" w:rsidR="00321E37" w:rsidRDefault="00321E37"/>
    <w:p w14:paraId="623596B6" w14:textId="77777777" w:rsidR="00321E37" w:rsidRDefault="00321E37"/>
    <w:p w14:paraId="3CE3B915" w14:textId="77777777" w:rsidR="00321E37" w:rsidRDefault="00321E37"/>
    <w:p w14:paraId="074022DD" w14:textId="77777777" w:rsidR="00321E37" w:rsidRDefault="00321E37"/>
    <w:p w14:paraId="7B46624A" w14:textId="3FBC1ADE" w:rsidR="004005B0" w:rsidRDefault="004005B0">
      <w:pPr>
        <w:jc w:val="left"/>
      </w:pPr>
      <w:r>
        <w:br w:type="page"/>
      </w:r>
    </w:p>
    <w:p w14:paraId="1222117B" w14:textId="77777777" w:rsidR="00321E37" w:rsidRDefault="00321E37"/>
    <w:tbl>
      <w:tblPr>
        <w:tblStyle w:val="Tabellenraster"/>
        <w:tblW w:w="8784" w:type="dxa"/>
        <w:tblLook w:val="04A0" w:firstRow="1" w:lastRow="0" w:firstColumn="1" w:lastColumn="0" w:noHBand="0" w:noVBand="1"/>
      </w:tblPr>
      <w:tblGrid>
        <w:gridCol w:w="4390"/>
        <w:gridCol w:w="4394"/>
      </w:tblGrid>
      <w:tr w:rsidR="008B77AB" w14:paraId="5376E5CB" w14:textId="77777777">
        <w:tc>
          <w:tcPr>
            <w:tcW w:w="8784" w:type="dxa"/>
            <w:gridSpan w:val="2"/>
          </w:tcPr>
          <w:p w14:paraId="7B53A892" w14:textId="77777777" w:rsidR="008B77AB" w:rsidRDefault="00B37703">
            <w:pPr>
              <w:pStyle w:val="berschrift2"/>
              <w:outlineLvl w:val="1"/>
            </w:pPr>
            <w:bookmarkStart w:id="58" w:name="_Toc510082527"/>
            <w:r>
              <w:rPr>
                <w:noProof/>
              </w:rPr>
              <w:t>Die App benennt keine Kontaktmöglichkeit für datenschutzrechtliche Anliegen</w:t>
            </w:r>
            <w:bookmarkEnd w:id="58"/>
          </w:p>
        </w:tc>
      </w:tr>
      <w:tr w:rsidR="008B77AB" w14:paraId="13024D75" w14:textId="77777777">
        <w:tc>
          <w:tcPr>
            <w:tcW w:w="8784" w:type="dxa"/>
            <w:gridSpan w:val="2"/>
            <w:shd w:val="clear" w:color="auto" w:fill="D9D9D9" w:themeFill="background1" w:themeFillShade="D9"/>
          </w:tcPr>
          <w:p w14:paraId="135A8739" w14:textId="77777777" w:rsidR="008B77AB" w:rsidRDefault="00B37703">
            <w:pPr>
              <w:rPr>
                <w:noProof/>
              </w:rPr>
            </w:pPr>
            <w:r>
              <w:rPr>
                <w:noProof/>
              </w:rPr>
              <w:t>Sie haben eine Vielzahl von Betroffenenrechten - insbesondere die Rechte auf Auskunft, Berichtigung und Löschung. Der Gesetzgeber verlangt, dass diese Rechte leicht und ohne besondere Hürden ausgeübt werden können. Daher müssen Anbieter eine direkte Kontaktmöglichkeit angeben.</w:t>
            </w:r>
          </w:p>
        </w:tc>
      </w:tr>
      <w:tr w:rsidR="008B77AB" w14:paraId="2FD3EB1A" w14:textId="77777777">
        <w:tc>
          <w:tcPr>
            <w:tcW w:w="4390" w:type="dxa"/>
          </w:tcPr>
          <w:p w14:paraId="5A623A60" w14:textId="77777777" w:rsidR="008B77AB" w:rsidRDefault="008B77AB">
            <w:pPr>
              <w:ind w:left="460" w:hanging="460"/>
              <w:rPr>
                <w:rFonts w:ascii="Arial" w:hAnsi="Arial" w:cs="Arial"/>
              </w:rPr>
            </w:pPr>
          </w:p>
        </w:tc>
        <w:tc>
          <w:tcPr>
            <w:tcW w:w="4394" w:type="dxa"/>
          </w:tcPr>
          <w:p w14:paraId="21D0C307" w14:textId="0EE5A964" w:rsidR="0080242C" w:rsidRDefault="0080242C">
            <w:pPr>
              <w:ind w:left="463" w:hanging="463"/>
              <w:rPr>
                <w:rFonts w:ascii="Calibri" w:hAnsi="Calibri" w:cs="Arial"/>
                <w:noProof/>
              </w:rPr>
            </w:pPr>
            <w:r>
              <w:rPr>
                <w:rFonts w:ascii="Calibri" w:hAnsi="Calibri" w:cs="Arial"/>
                <w:noProof/>
              </w:rPr>
              <w:t xml:space="preserve"> </w:t>
            </w:r>
            <w:r>
              <w:rPr>
                <w:rFonts w:ascii="Calibri" w:hAnsi="Calibri" w:cs="Arial"/>
                <w:noProof/>
                <w:lang w:eastAsia="de-DE"/>
              </w:rPr>
              <w:drawing>
                <wp:inline distT="0" distB="0" distL="0" distR="0" wp14:anchorId="1926EAEA" wp14:editId="050EDED7">
                  <wp:extent cx="251999" cy="217626"/>
                  <wp:effectExtent l="0" t="0" r="2540" b="11430"/>
                  <wp:docPr id="2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Es handelt sich um einen Ge</w:t>
            </w:r>
            <w:r>
              <w:rPr>
                <w:rFonts w:ascii="Calibri" w:hAnsi="Calibri" w:cs="Arial"/>
                <w:noProof/>
              </w:rPr>
              <w:softHyphen/>
              <w:t>setz</w:t>
            </w:r>
            <w:r>
              <w:rPr>
                <w:rFonts w:ascii="Calibri" w:hAnsi="Calibri" w:cs="Arial"/>
                <w:noProof/>
              </w:rPr>
              <w:softHyphen/>
              <w:t>es</w:t>
            </w:r>
            <w:r>
              <w:rPr>
                <w:rFonts w:ascii="Calibri" w:hAnsi="Calibri" w:cs="Arial"/>
                <w:noProof/>
              </w:rPr>
              <w:softHyphen/>
              <w:t>verstoß.</w:t>
            </w:r>
          </w:p>
          <w:p w14:paraId="0566498C" w14:textId="6754DF3F" w:rsidR="008B77AB" w:rsidRDefault="0080242C">
            <w:pPr>
              <w:ind w:left="463" w:hanging="463"/>
              <w:rPr>
                <w:rFonts w:ascii="Calibri" w:hAnsi="Calibri" w:cs="Arial"/>
                <w:noProof/>
              </w:rPr>
            </w:pPr>
            <w:r>
              <w:rPr>
                <w:rFonts w:ascii="Calibri" w:hAnsi="Calibri" w:cs="Arial"/>
                <w:noProof/>
                <w:lang w:eastAsia="de-DE"/>
              </w:rPr>
              <w:drawing>
                <wp:inline distT="0" distB="0" distL="0" distR="0" wp14:anchorId="45232476" wp14:editId="703A90B7">
                  <wp:extent cx="251999" cy="217626"/>
                  <wp:effectExtent l="0" t="0" r="2540" b="1143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sidR="00C47B38">
              <w:rPr>
                <w:rFonts w:ascii="Calibri" w:hAnsi="Calibri" w:cs="Arial"/>
                <w:noProof/>
              </w:rPr>
              <w:t xml:space="preserve">Sie können Ihre datenschutzrechtlichen Anliegen dem Anbieter nicht mitteilen oder erreichen möglicherweise den falschen Ansprechpartner. </w:t>
            </w:r>
          </w:p>
          <w:p w14:paraId="40203D13" w14:textId="26185BA9" w:rsidR="008B77AB" w:rsidRDefault="00B37703" w:rsidP="0080242C">
            <w:pPr>
              <w:ind w:left="463" w:hanging="463"/>
              <w:rPr>
                <w:rFonts w:ascii="Calibri" w:hAnsi="Calibri" w:cs="Arial"/>
              </w:rPr>
            </w:pPr>
            <w:r>
              <w:rPr>
                <w:rFonts w:ascii="Calibri" w:hAnsi="Calibri" w:cs="Arial"/>
                <w:noProof/>
              </w:rPr>
              <w:t xml:space="preserve"> </w:t>
            </w:r>
          </w:p>
        </w:tc>
      </w:tr>
      <w:tr w:rsidR="008B77AB" w14:paraId="5F465D33" w14:textId="77777777">
        <w:tc>
          <w:tcPr>
            <w:tcW w:w="4390" w:type="dxa"/>
          </w:tcPr>
          <w:p w14:paraId="6FEF1F2E" w14:textId="77777777" w:rsidR="008B77AB" w:rsidRDefault="008B77AB">
            <w:pPr>
              <w:ind w:left="460" w:hanging="460"/>
              <w:rPr>
                <w:rFonts w:ascii="Calibri" w:hAnsi="Calibri" w:cs="Arial"/>
                <w:noProof/>
                <w:lang w:eastAsia="de-DE"/>
              </w:rPr>
            </w:pPr>
          </w:p>
        </w:tc>
        <w:tc>
          <w:tcPr>
            <w:tcW w:w="4394" w:type="dxa"/>
          </w:tcPr>
          <w:p w14:paraId="438C26A4" w14:textId="0F811D7B" w:rsidR="008B77AB" w:rsidRDefault="008B77AB">
            <w:pPr>
              <w:ind w:left="463" w:hanging="463"/>
            </w:pPr>
          </w:p>
          <w:p w14:paraId="097D5B02" w14:textId="77777777" w:rsidR="008B77AB" w:rsidRDefault="00B37703">
            <w:pPr>
              <w:ind w:left="463" w:hanging="463"/>
            </w:pPr>
            <w:r>
              <w:rPr>
                <w:rFonts w:ascii="Calibri" w:hAnsi="Calibri" w:cs="Arial"/>
                <w:noProof/>
                <w:lang w:eastAsia="de-DE"/>
              </w:rPr>
              <w:drawing>
                <wp:inline distT="0" distB="0" distL="0" distR="0" wp14:anchorId="247298E6" wp14:editId="5B608439">
                  <wp:extent cx="251999" cy="217626"/>
                  <wp:effectExtent l="0" t="0" r="2540" b="11430"/>
                  <wp:docPr id="3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t xml:space="preserve"> Dies hat nicht zwingend einen Missbrauch Ihrer Daten zur Folge.</w:t>
            </w:r>
          </w:p>
          <w:p w14:paraId="72B33006" w14:textId="25444833" w:rsidR="00CC2B68" w:rsidRDefault="00CC2B68">
            <w:pPr>
              <w:ind w:left="463" w:hanging="463"/>
              <w:rPr>
                <w:rFonts w:ascii="Calibri" w:hAnsi="Calibri" w:cs="Arial"/>
                <w:noProof/>
                <w:lang w:eastAsia="de-DE"/>
              </w:rPr>
            </w:pPr>
            <w:r>
              <w:rPr>
                <w:rFonts w:ascii="Calibri" w:hAnsi="Calibri" w:cs="Arial"/>
                <w:noProof/>
                <w:lang w:eastAsia="de-DE"/>
              </w:rPr>
              <w:drawing>
                <wp:inline distT="0" distB="0" distL="0" distR="0" wp14:anchorId="47929030" wp14:editId="5CB25C19">
                  <wp:extent cx="251999" cy="217626"/>
                  <wp:effectExtent l="0" t="0" r="2540" b="1143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tc>
      </w:tr>
    </w:tbl>
    <w:p w14:paraId="297253A8" w14:textId="46507BBF" w:rsidR="008B77AB" w:rsidRDefault="009D22E4">
      <w:pPr>
        <w:rPr>
          <w:rFonts w:ascii="Calibri" w:hAnsi="Calibri" w:cs="Arial"/>
          <w:b/>
          <w:noProof/>
          <w:sz w:val="16"/>
          <w:szCs w:val="16"/>
        </w:rPr>
      </w:pPr>
      <w:r>
        <w:rPr>
          <w:rFonts w:ascii="Calibri" w:hAnsi="Calibri" w:cs="Arial"/>
          <w:b/>
          <w:noProof/>
          <w:sz w:val="16"/>
          <w:szCs w:val="16"/>
          <w:lang w:eastAsia="de-DE"/>
        </w:rPr>
        <mc:AlternateContent>
          <mc:Choice Requires="wps">
            <w:drawing>
              <wp:anchor distT="0" distB="0" distL="114300" distR="114300" simplePos="0" relativeHeight="251773952" behindDoc="0" locked="0" layoutInCell="1" allowOverlap="1" wp14:anchorId="18A82229" wp14:editId="617F4966">
                <wp:simplePos x="0" y="0"/>
                <wp:positionH relativeFrom="column">
                  <wp:posOffset>-167005</wp:posOffset>
                </wp:positionH>
                <wp:positionV relativeFrom="paragraph">
                  <wp:posOffset>-4118610</wp:posOffset>
                </wp:positionV>
                <wp:extent cx="6076950" cy="4248150"/>
                <wp:effectExtent l="0" t="0" r="19050" b="19050"/>
                <wp:wrapNone/>
                <wp:docPr id="58" name="Rechteck 58"/>
                <wp:cNvGraphicFramePr/>
                <a:graphic xmlns:a="http://schemas.openxmlformats.org/drawingml/2006/main">
                  <a:graphicData uri="http://schemas.microsoft.com/office/word/2010/wordprocessingShape">
                    <wps:wsp>
                      <wps:cNvSpPr/>
                      <wps:spPr>
                        <a:xfrm>
                          <a:off x="0" y="0"/>
                          <a:ext cx="6076950" cy="424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21067" id="Rechteck 58" o:spid="_x0000_s1026" style="position:absolute;margin-left:-13.15pt;margin-top:-324.3pt;width:478.5pt;height:33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" filled="f" strokecolor="red" strokeweight="1pt"/>
            </w:pict>
          </mc:Fallback>
        </mc:AlternateContent>
      </w:r>
    </w:p>
    <w:p w14:paraId="38813079" w14:textId="77777777" w:rsidR="00064FD5" w:rsidRDefault="00064FD5" w:rsidP="00064FD5">
      <w:pPr>
        <w:jc w:val="center"/>
        <w:rPr>
          <w:b/>
          <w:noProof/>
        </w:rPr>
      </w:pPr>
      <w:commentRangeStart w:id="59"/>
      <w:r>
        <w:rPr>
          <w:b/>
          <w:noProof/>
        </w:rPr>
        <w:t>Nachstehend</w:t>
      </w:r>
      <w:commentRangeEnd w:id="59"/>
      <w:r>
        <w:rPr>
          <w:rStyle w:val="Kommentarzeichen"/>
        </w:rPr>
        <w:commentReference w:id="59"/>
      </w:r>
      <w:r>
        <w:rPr>
          <w:b/>
          <w:noProof/>
        </w:rPr>
        <w:t xml:space="preserve"> die von uns gefundenen, öffentlich zugänglichen </w:t>
      </w:r>
      <w:commentRangeStart w:id="60"/>
      <w:r>
        <w:rPr>
          <w:b/>
          <w:noProof/>
        </w:rPr>
        <w:t>Kontaktmöglichkeiten</w:t>
      </w:r>
      <w:commentRangeEnd w:id="60"/>
      <w:r>
        <w:rPr>
          <w:rStyle w:val="Kommentarzeichen"/>
        </w:rPr>
        <w:commentReference w:id="60"/>
      </w:r>
      <w:r>
        <w:rPr>
          <w:b/>
          <w:noProof/>
        </w:rPr>
        <w:t>:</w:t>
      </w:r>
    </w:p>
    <w:p w14:paraId="30048579" w14:textId="753C0C0C" w:rsidR="00064FD5" w:rsidRDefault="006D2AFC" w:rsidP="00F90BE6">
      <w:pPr>
        <w:jc w:val="left"/>
        <w:rPr>
          <w:b/>
          <w:noProof/>
        </w:rPr>
      </w:pPr>
      <w:r>
        <w:rPr>
          <w:b/>
          <w:noProof/>
        </w:rPr>
        <w:t>Unsere Empfehlung(en)</w:t>
      </w:r>
    </w:p>
    <w:p w14:paraId="22001D9D" w14:textId="32B70C34" w:rsidR="008B77AB" w:rsidRDefault="00B37703" w:rsidP="00064FD5">
      <w:pPr>
        <w:jc w:val="center"/>
        <w:rPr>
          <w:b/>
          <w:noProof/>
        </w:rPr>
      </w:pPr>
      <w:r>
        <w:rPr>
          <w:b/>
          <w:noProof/>
        </w:rPr>
        <w:t xml:space="preserve">Stellen Sie Ihre datenschutzrechtlichen </w:t>
      </w:r>
      <w:r w:rsidR="006A1E94">
        <w:rPr>
          <w:b/>
          <w:noProof/>
        </w:rPr>
        <w:t xml:space="preserve">Anliegen </w:t>
      </w:r>
      <w:r>
        <w:rPr>
          <w:b/>
          <w:noProof/>
        </w:rPr>
        <w:t>über die allgemeinen Kontaktmöglichkeiten des Anbieters,</w:t>
      </w:r>
      <w:del w:id="61" w:author="Frank Ingenrieth" w:date="2018-03-29T11:39:00Z">
        <w:r w:rsidDel="00F90BE6">
          <w:rPr>
            <w:b/>
            <w:noProof/>
          </w:rPr>
          <w:delText xml:space="preserve">  </w:delText>
        </w:r>
      </w:del>
      <w:ins w:id="62" w:author="Frank Ingenrieth" w:date="2018-03-29T11:39:00Z">
        <w:r w:rsidR="00F90BE6">
          <w:rPr>
            <w:b/>
            <w:noProof/>
          </w:rPr>
          <w:t xml:space="preserve"> </w:t>
        </w:r>
      </w:ins>
      <w:r>
        <w:rPr>
          <w:b/>
          <w:noProof/>
        </w:rPr>
        <w:t xml:space="preserve">z.B. diejenigen aus dem </w:t>
      </w:r>
      <w:commentRangeStart w:id="63"/>
      <w:r>
        <w:rPr>
          <w:b/>
          <w:noProof/>
        </w:rPr>
        <w:t>Impressum</w:t>
      </w:r>
      <w:r w:rsidR="006A1E94">
        <w:rPr>
          <w:b/>
          <w:noProof/>
        </w:rPr>
        <w:t>.</w:t>
      </w:r>
      <w:commentRangeEnd w:id="63"/>
      <w:r w:rsidR="006A1E94">
        <w:rPr>
          <w:rStyle w:val="Kommentarzeichen"/>
        </w:rPr>
        <w:commentReference w:id="63"/>
      </w:r>
      <w:r>
        <w:rPr>
          <w:b/>
          <w:noProof/>
        </w:rPr>
        <w:t>. Weisen Sie bereits im Betreff eindeutig auf den datenschutzrechtlichen Bezug hin.</w:t>
      </w:r>
    </w:p>
    <w:p w14:paraId="448771B1" w14:textId="63C69E01" w:rsidR="008B77AB" w:rsidRDefault="003B7E19" w:rsidP="003B7E19">
      <w:pPr>
        <w:jc w:val="center"/>
        <w:rPr>
          <w:b/>
          <w:noProof/>
        </w:rPr>
      </w:pPr>
      <w:commentRangeStart w:id="64"/>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64"/>
      <w:r>
        <w:rPr>
          <w:b/>
          <w:noProof/>
        </w:rPr>
        <w:t>!</w:t>
      </w:r>
      <w:r>
        <w:rPr>
          <w:rStyle w:val="Kommentarzeichen"/>
        </w:rPr>
        <w:commentReference w:id="64"/>
      </w:r>
    </w:p>
    <w:p w14:paraId="1ECE5D1D" w14:textId="0E3A5675" w:rsidR="00064FD5" w:rsidRDefault="00064FD5" w:rsidP="00F90BE6">
      <w:pPr>
        <w:jc w:val="left"/>
        <w:rPr>
          <w:b/>
          <w:noProof/>
        </w:rPr>
      </w:pPr>
      <w:r>
        <w:rPr>
          <w:b/>
          <w:noProof/>
          <w:lang w:eastAsia="de-DE"/>
        </w:rPr>
        <mc:AlternateContent>
          <mc:Choice Requires="wps">
            <w:drawing>
              <wp:anchor distT="0" distB="0" distL="114300" distR="114300" simplePos="0" relativeHeight="251701248" behindDoc="0" locked="0" layoutInCell="1" allowOverlap="1" wp14:anchorId="5DEEF3E7" wp14:editId="539B4496">
                <wp:simplePos x="0" y="0"/>
                <wp:positionH relativeFrom="column">
                  <wp:posOffset>547370</wp:posOffset>
                </wp:positionH>
                <wp:positionV relativeFrom="paragraph">
                  <wp:posOffset>31115</wp:posOffset>
                </wp:positionV>
                <wp:extent cx="1771650" cy="314325"/>
                <wp:effectExtent l="0" t="0" r="19050" b="28575"/>
                <wp:wrapNone/>
                <wp:docPr id="348" name="Abgerundetes Rechteck 348"/>
                <wp:cNvGraphicFramePr/>
                <a:graphic xmlns:a="http://schemas.openxmlformats.org/drawingml/2006/main">
                  <a:graphicData uri="http://schemas.microsoft.com/office/word/2010/wordprocessingShape">
                    <wps:wsp>
                      <wps:cNvSpPr/>
                      <wps:spPr>
                        <a:xfrm>
                          <a:off x="0" y="0"/>
                          <a:ext cx="1771650" cy="3143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BBB36A5" w14:textId="77777777" w:rsidR="00BF4F88" w:rsidRDefault="00BF4F88" w:rsidP="00590680">
                            <w:pPr>
                              <w:jc w:val="center"/>
                            </w:pPr>
                            <w:r>
                              <w:t>Betroffenenrechtfunktion</w:t>
                            </w:r>
                          </w:p>
                          <w:p w14:paraId="73356C27" w14:textId="49D4BE2C" w:rsidR="00BF4F88" w:rsidRDefault="00BF4F88" w:rsidP="00F90B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EEF3E7" id="Abgerundetes Rechteck 348" o:spid="_x0000_s1042" style="position:absolute;margin-left:43.1pt;margin-top:2.45pt;width:139.5pt;height:24.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" fillcolor="#ffc000 [3207]" strokecolor="#7f5f00 [1607]" strokeweight="1pt">
                <v:stroke joinstyle="miter"/>
                <v:textbox>
                  <w:txbxContent>
                    <w:p w14:paraId="6BBB36A5" w14:textId="77777777" w:rsidR="00BF4F88" w:rsidRDefault="00BF4F88" w:rsidP="00590680">
                      <w:pPr>
                        <w:jc w:val="center"/>
                      </w:pPr>
                      <w:r>
                        <w:t>Betroffenenrechtfunktion</w:t>
                      </w:r>
                    </w:p>
                    <w:p w14:paraId="73356C27" w14:textId="49D4BE2C" w:rsidR="00BF4F88" w:rsidRDefault="00BF4F88" w:rsidP="00F90BE6">
                      <w:pPr>
                        <w:jc w:val="center"/>
                      </w:pPr>
                    </w:p>
                  </w:txbxContent>
                </v:textbox>
              </v:roundrect>
            </w:pict>
          </mc:Fallback>
        </mc:AlternateContent>
      </w:r>
    </w:p>
    <w:p w14:paraId="292A6D81" w14:textId="7B4207C7" w:rsidR="008B77AB" w:rsidRDefault="00064FD5" w:rsidP="009C663D">
      <w:pPr>
        <w:jc w:val="left"/>
      </w:pPr>
      <w:r>
        <w:rPr>
          <w:b/>
          <w:noProof/>
          <w:lang w:eastAsia="de-DE"/>
        </w:rPr>
        <mc:AlternateContent>
          <mc:Choice Requires="wps">
            <w:drawing>
              <wp:anchor distT="0" distB="0" distL="114300" distR="114300" simplePos="0" relativeHeight="251705344" behindDoc="0" locked="0" layoutInCell="1" allowOverlap="1" wp14:anchorId="7CAA97D5" wp14:editId="0F4F57B3">
                <wp:simplePos x="0" y="0"/>
                <wp:positionH relativeFrom="column">
                  <wp:posOffset>575945</wp:posOffset>
                </wp:positionH>
                <wp:positionV relativeFrom="paragraph">
                  <wp:posOffset>688340</wp:posOffset>
                </wp:positionV>
                <wp:extent cx="1762125" cy="314325"/>
                <wp:effectExtent l="0" t="0" r="28575" b="28575"/>
                <wp:wrapNone/>
                <wp:docPr id="350" name="Abgerundetes Rechteck 350"/>
                <wp:cNvGraphicFramePr/>
                <a:graphic xmlns:a="http://schemas.openxmlformats.org/drawingml/2006/main">
                  <a:graphicData uri="http://schemas.microsoft.com/office/word/2010/wordprocessingShape">
                    <wps:wsp>
                      <wps:cNvSpPr/>
                      <wps:spPr>
                        <a:xfrm>
                          <a:off x="0" y="0"/>
                          <a:ext cx="1762125" cy="3143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0260FA" w14:textId="61F11B7F"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AA97D5" id="Abgerundetes Rechteck 350" o:spid="_x0000_s1043" style="position:absolute;margin-left:45.35pt;margin-top:54.2pt;width:138.75pt;height:24.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" fillcolor="#ffc000 [3207]" strokecolor="#7f5f00 [1607]" strokeweight="1pt">
                <v:stroke joinstyle="miter"/>
                <v:textbox>
                  <w:txbxContent>
                    <w:p w14:paraId="6D0260FA" w14:textId="61F11B7F" w:rsidR="00BF4F88" w:rsidRDefault="00BF4F88" w:rsidP="00F90BE6">
                      <w:pPr>
                        <w:jc w:val="center"/>
                      </w:pPr>
                      <w:r>
                        <w:t>Deinstallieren der App</w:t>
                      </w:r>
                    </w:p>
                  </w:txbxContent>
                </v:textbox>
              </v:roundrect>
            </w:pict>
          </mc:Fallback>
        </mc:AlternateContent>
      </w:r>
      <w:r>
        <w:rPr>
          <w:b/>
          <w:noProof/>
          <w:lang w:eastAsia="de-DE"/>
        </w:rPr>
        <mc:AlternateContent>
          <mc:Choice Requires="wps">
            <w:drawing>
              <wp:anchor distT="0" distB="0" distL="114300" distR="114300" simplePos="0" relativeHeight="251703296" behindDoc="0" locked="0" layoutInCell="1" allowOverlap="1" wp14:anchorId="3432273A" wp14:editId="5BB6C481">
                <wp:simplePos x="0" y="0"/>
                <wp:positionH relativeFrom="column">
                  <wp:posOffset>566420</wp:posOffset>
                </wp:positionH>
                <wp:positionV relativeFrom="paragraph">
                  <wp:posOffset>240665</wp:posOffset>
                </wp:positionV>
                <wp:extent cx="1762125" cy="314325"/>
                <wp:effectExtent l="0" t="0" r="28575" b="28575"/>
                <wp:wrapNone/>
                <wp:docPr id="349" name="Abgerundetes Rechteck 349"/>
                <wp:cNvGraphicFramePr/>
                <a:graphic xmlns:a="http://schemas.openxmlformats.org/drawingml/2006/main">
                  <a:graphicData uri="http://schemas.microsoft.com/office/word/2010/wordprocessingShape">
                    <wps:wsp>
                      <wps:cNvSpPr/>
                      <wps:spPr>
                        <a:xfrm>
                          <a:off x="0" y="0"/>
                          <a:ext cx="1762125" cy="3143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D8B5440" w14:textId="77777777" w:rsidR="00BF4F88" w:rsidRDefault="00BF4F88" w:rsidP="00590680">
                            <w:pPr>
                              <w:jc w:val="center"/>
                            </w:pPr>
                            <w:r>
                              <w:t>Kontaktsuche + nutzen</w:t>
                            </w:r>
                          </w:p>
                          <w:p w14:paraId="019072A8" w14:textId="77777777" w:rsidR="00BF4F88" w:rsidRDefault="00BF4F88" w:rsidP="00F90B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32273A" id="Abgerundetes Rechteck 349" o:spid="_x0000_s1044" style="position:absolute;margin-left:44.6pt;margin-top:18.95pt;width:138.75pt;height:24.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" fillcolor="#ffc000 [3207]" strokecolor="#7f5f00 [1607]" strokeweight="1pt">
                <v:stroke joinstyle="miter"/>
                <v:textbox>
                  <w:txbxContent>
                    <w:p w14:paraId="1D8B5440" w14:textId="77777777" w:rsidR="00BF4F88" w:rsidRDefault="00BF4F88" w:rsidP="00590680">
                      <w:pPr>
                        <w:jc w:val="center"/>
                      </w:pPr>
                      <w:r>
                        <w:t>Kontaktsuche + nutzen</w:t>
                      </w:r>
                    </w:p>
                    <w:p w14:paraId="019072A8" w14:textId="77777777" w:rsidR="00BF4F88" w:rsidRDefault="00BF4F88" w:rsidP="00F90BE6">
                      <w:pPr>
                        <w:jc w:val="center"/>
                      </w:pPr>
                    </w:p>
                  </w:txbxContent>
                </v:textbox>
              </v:roundrect>
            </w:pict>
          </mc:Fallback>
        </mc:AlternateContent>
      </w:r>
      <w:r w:rsidR="00321E37">
        <w:br w:type="page"/>
      </w:r>
    </w:p>
    <w:tbl>
      <w:tblPr>
        <w:tblStyle w:val="Tabellenraster"/>
        <w:tblW w:w="8784" w:type="dxa"/>
        <w:tblLook w:val="04A0" w:firstRow="1" w:lastRow="0" w:firstColumn="1" w:lastColumn="0" w:noHBand="0" w:noVBand="1"/>
      </w:tblPr>
      <w:tblGrid>
        <w:gridCol w:w="4390"/>
        <w:gridCol w:w="4394"/>
      </w:tblGrid>
      <w:tr w:rsidR="008B77AB" w14:paraId="671979C1" w14:textId="77777777">
        <w:tc>
          <w:tcPr>
            <w:tcW w:w="8784" w:type="dxa"/>
            <w:gridSpan w:val="2"/>
          </w:tcPr>
          <w:p w14:paraId="69F7EBAF" w14:textId="77777777" w:rsidR="008B77AB" w:rsidRDefault="00B37703">
            <w:pPr>
              <w:pStyle w:val="berschrift2"/>
              <w:outlineLvl w:val="1"/>
            </w:pPr>
            <w:bookmarkStart w:id="65" w:name="_Toc510082528"/>
            <w:r>
              <w:rPr>
                <w:noProof/>
              </w:rPr>
              <w:lastRenderedPageBreak/>
              <w:t>Die App stellt unterschiedliche Datenschutzerklärungen in der App und im App-Store bereit</w:t>
            </w:r>
            <w:bookmarkEnd w:id="65"/>
          </w:p>
        </w:tc>
      </w:tr>
      <w:tr w:rsidR="008B77AB" w14:paraId="38522D63" w14:textId="77777777">
        <w:tc>
          <w:tcPr>
            <w:tcW w:w="8784" w:type="dxa"/>
            <w:gridSpan w:val="2"/>
            <w:shd w:val="clear" w:color="auto" w:fill="D9D9D9" w:themeFill="background1" w:themeFillShade="D9"/>
          </w:tcPr>
          <w:p w14:paraId="5760D181" w14:textId="77777777" w:rsidR="008B77AB" w:rsidRDefault="008B77AB">
            <w:pPr>
              <w:rPr>
                <w:noProof/>
              </w:rPr>
            </w:pPr>
          </w:p>
        </w:tc>
      </w:tr>
      <w:tr w:rsidR="008B77AB" w14:paraId="14557891" w14:textId="77777777">
        <w:tc>
          <w:tcPr>
            <w:tcW w:w="4390" w:type="dxa"/>
          </w:tcPr>
          <w:p w14:paraId="43A3FB8B" w14:textId="77777777" w:rsidR="008B77AB" w:rsidRDefault="008B77AB">
            <w:pPr>
              <w:rPr>
                <w:rFonts w:ascii="Arial" w:hAnsi="Arial" w:cs="Arial"/>
              </w:rPr>
            </w:pPr>
          </w:p>
        </w:tc>
        <w:tc>
          <w:tcPr>
            <w:tcW w:w="4394" w:type="dxa"/>
          </w:tcPr>
          <w:p w14:paraId="04F5CF67"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20BD624A" wp14:editId="1C7073B9">
                  <wp:extent cx="251999" cy="217626"/>
                  <wp:effectExtent l="0" t="0" r="2540" b="11430"/>
                  <wp:docPr id="34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handelt sich um einen Gesetzesverstoß.</w:t>
            </w:r>
          </w:p>
          <w:p w14:paraId="652255F7"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21143496" wp14:editId="1F3210B2">
                  <wp:extent cx="251999" cy="217626"/>
                  <wp:effectExtent l="0" t="0" r="2540" b="11430"/>
                  <wp:docPr id="34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Der Anbieter ist unseriös.</w:t>
            </w:r>
          </w:p>
          <w:p w14:paraId="7148E3BB" w14:textId="335BF797" w:rsidR="008B77AB" w:rsidRDefault="00B37703">
            <w:pPr>
              <w:ind w:left="463" w:hanging="463"/>
              <w:rPr>
                <w:rFonts w:ascii="Calibri" w:hAnsi="Calibri" w:cs="Arial"/>
              </w:rPr>
            </w:pPr>
            <w:r>
              <w:rPr>
                <w:rFonts w:ascii="Calibri" w:hAnsi="Calibri" w:cs="Arial"/>
                <w:noProof/>
                <w:lang w:eastAsia="de-DE"/>
              </w:rPr>
              <w:drawing>
                <wp:inline distT="0" distB="0" distL="0" distR="0" wp14:anchorId="5EB74AF6" wp14:editId="38C3B874">
                  <wp:extent cx="251999" cy="217626"/>
                  <wp:effectExtent l="0" t="0" r="2540" b="11430"/>
                  <wp:docPr id="34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wissen nicht,</w:t>
            </w:r>
            <w:del w:id="66" w:author="Frank Ingenrieth" w:date="2018-03-29T11:39:00Z">
              <w:r w:rsidDel="00F90BE6">
                <w:rPr>
                  <w:rFonts w:ascii="Calibri" w:hAnsi="Calibri" w:cs="Arial"/>
                  <w:noProof/>
                </w:rPr>
                <w:delText xml:space="preserve">  </w:delText>
              </w:r>
            </w:del>
            <w:ins w:id="67" w:author="Frank Ingenrieth" w:date="2018-03-29T11:39:00Z">
              <w:r w:rsidR="00F90BE6">
                <w:rPr>
                  <w:rFonts w:ascii="Calibri" w:hAnsi="Calibri" w:cs="Arial"/>
                  <w:noProof/>
                </w:rPr>
                <w:t xml:space="preserve"> </w:t>
              </w:r>
            </w:ins>
            <w:r>
              <w:rPr>
                <w:rFonts w:ascii="Calibri" w:hAnsi="Calibri" w:cs="Arial"/>
                <w:noProof/>
              </w:rPr>
              <w:t>welche Daten zu welchen Zwecken verarbeitet werden.</w:t>
            </w:r>
          </w:p>
        </w:tc>
      </w:tr>
      <w:tr w:rsidR="008B77AB" w14:paraId="36143FDA" w14:textId="77777777">
        <w:tc>
          <w:tcPr>
            <w:tcW w:w="4390" w:type="dxa"/>
            <w:shd w:val="clear" w:color="auto" w:fill="D9D9D9" w:themeFill="background1" w:themeFillShade="D9"/>
          </w:tcPr>
          <w:p w14:paraId="2DFF216D" w14:textId="77777777" w:rsidR="008B77AB" w:rsidRDefault="008B77AB">
            <w:pPr>
              <w:rPr>
                <w:rFonts w:ascii="Arial" w:hAnsi="Arial" w:cs="Arial"/>
              </w:rPr>
            </w:pPr>
          </w:p>
        </w:tc>
        <w:tc>
          <w:tcPr>
            <w:tcW w:w="4394" w:type="dxa"/>
            <w:shd w:val="clear" w:color="auto" w:fill="D9D9D9" w:themeFill="background1" w:themeFillShade="D9"/>
          </w:tcPr>
          <w:p w14:paraId="2FB228C4" w14:textId="0B06FFFF"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478801FF" wp14:editId="47C174E5">
                  <wp:extent cx="251999" cy="217626"/>
                  <wp:effectExtent l="0" t="0" r="2540" b="11430"/>
                  <wp:docPr id="34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sidR="001E57D2">
              <w:rPr>
                <w:rFonts w:ascii="Calibri" w:hAnsi="Calibri" w:cs="Arial"/>
                <w:noProof/>
                <w:lang w:eastAsia="de-DE"/>
              </w:rPr>
              <w:t>Dies hat nicht zwingend einen Missbrauch Ihrer Daten zur Folge</w:t>
            </w:r>
          </w:p>
          <w:p w14:paraId="60D2BCB2"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63AE4630" wp14:editId="2FC786D7">
                  <wp:extent cx="251999" cy="217626"/>
                  <wp:effectExtent l="0" t="0" r="2540" b="11430"/>
                  <wp:docPr id="34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p w14:paraId="0F9DDC2C"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148CB30F" wp14:editId="74BE0ED4">
                  <wp:extent cx="251999" cy="217626"/>
                  <wp:effectExtent l="0" t="0" r="2540" b="11430"/>
                  <wp:docPr id="3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D</w:t>
            </w:r>
            <w:r>
              <w:rPr>
                <w:noProof/>
              </w:rPr>
              <w:t xml:space="preserve">as konkrete Risiko hängt von den tatsächlichen Abweichungen ab. </w:t>
            </w:r>
          </w:p>
        </w:tc>
      </w:tr>
    </w:tbl>
    <w:p w14:paraId="41E26D0E" w14:textId="1E824B47" w:rsidR="008B77AB" w:rsidRDefault="009D22E4">
      <w:pPr>
        <w:jc w:val="left"/>
        <w:rPr>
          <w:b/>
          <w:noProof/>
        </w:rPr>
      </w:pPr>
      <w:r>
        <w:rPr>
          <w:b/>
          <w:noProof/>
          <w:lang w:eastAsia="de-DE"/>
        </w:rPr>
        <mc:AlternateContent>
          <mc:Choice Requires="wps">
            <w:drawing>
              <wp:anchor distT="0" distB="0" distL="114300" distR="114300" simplePos="0" relativeHeight="251774976" behindDoc="0" locked="0" layoutInCell="1" allowOverlap="1" wp14:anchorId="078EB6A4" wp14:editId="03B507B7">
                <wp:simplePos x="0" y="0"/>
                <wp:positionH relativeFrom="column">
                  <wp:posOffset>-128905</wp:posOffset>
                </wp:positionH>
                <wp:positionV relativeFrom="paragraph">
                  <wp:posOffset>-2978785</wp:posOffset>
                </wp:positionV>
                <wp:extent cx="6038850" cy="3238500"/>
                <wp:effectExtent l="0" t="0" r="19050" b="19050"/>
                <wp:wrapNone/>
                <wp:docPr id="264" name="Rechteck 264"/>
                <wp:cNvGraphicFramePr/>
                <a:graphic xmlns:a="http://schemas.openxmlformats.org/drawingml/2006/main">
                  <a:graphicData uri="http://schemas.microsoft.com/office/word/2010/wordprocessingShape">
                    <wps:wsp>
                      <wps:cNvSpPr/>
                      <wps:spPr>
                        <a:xfrm>
                          <a:off x="0" y="0"/>
                          <a:ext cx="6038850" cy="3238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9F652" id="Rechteck 264" o:spid="_x0000_s1026" style="position:absolute;margin-left:-10.15pt;margin-top:-234.55pt;width:475.5pt;height: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" filled="f" strokecolor="red" strokeweight="1pt"/>
            </w:pict>
          </mc:Fallback>
        </mc:AlternateContent>
      </w:r>
    </w:p>
    <w:p w14:paraId="267E8A47" w14:textId="77777777" w:rsidR="008B77AB" w:rsidRDefault="00B37703">
      <w:pPr>
        <w:jc w:val="left"/>
        <w:rPr>
          <w:noProof/>
        </w:rPr>
      </w:pPr>
      <w:r>
        <w:rPr>
          <w:noProof/>
        </w:rPr>
        <w:t xml:space="preserve">Wir haben (N) Abweichungen </w:t>
      </w:r>
      <w:commentRangeStart w:id="68"/>
      <w:r>
        <w:rPr>
          <w:noProof/>
        </w:rPr>
        <w:t>gefunden</w:t>
      </w:r>
      <w:commentRangeEnd w:id="68"/>
      <w:r>
        <w:rPr>
          <w:rStyle w:val="Kommentarzeichen"/>
        </w:rPr>
        <w:commentReference w:id="68"/>
      </w:r>
      <w:r>
        <w:rPr>
          <w:noProof/>
        </w:rPr>
        <w:t xml:space="preserve">. </w:t>
      </w:r>
    </w:p>
    <w:p w14:paraId="457301F5" w14:textId="2D13E0CD" w:rsidR="00845FAD" w:rsidRDefault="00845FAD" w:rsidP="00F90BE6">
      <w:pPr>
        <w:jc w:val="left"/>
        <w:rPr>
          <w:b/>
          <w:noProof/>
        </w:rPr>
      </w:pPr>
      <w:r>
        <w:rPr>
          <w:b/>
          <w:noProof/>
        </w:rPr>
        <w:t>Unsere Empfehlung(en)</w:t>
      </w:r>
    </w:p>
    <w:p w14:paraId="4A0BDB12" w14:textId="730D8E25" w:rsidR="00845FAD" w:rsidRDefault="00845FAD">
      <w:pPr>
        <w:jc w:val="center"/>
        <w:rPr>
          <w:b/>
          <w:noProof/>
        </w:rPr>
      </w:pPr>
    </w:p>
    <w:p w14:paraId="5F8B979D" w14:textId="6A362762" w:rsidR="008B77AB" w:rsidRDefault="00703E5C">
      <w:pPr>
        <w:jc w:val="center"/>
        <w:rPr>
          <w:b/>
          <w:noProof/>
        </w:rPr>
      </w:pPr>
      <w:r>
        <w:rPr>
          <w:b/>
          <w:noProof/>
        </w:rPr>
        <w:t>Verbieten</w:t>
      </w:r>
      <w:del w:id="69" w:author="Frank Ingenrieth" w:date="2018-03-29T11:39:00Z">
        <w:r w:rsidDel="00F90BE6">
          <w:rPr>
            <w:b/>
            <w:noProof/>
          </w:rPr>
          <w:delText xml:space="preserve"> </w:delText>
        </w:r>
        <w:r w:rsidR="00B37703" w:rsidDel="00F90BE6">
          <w:rPr>
            <w:b/>
            <w:noProof/>
          </w:rPr>
          <w:delText xml:space="preserve"> </w:delText>
        </w:r>
      </w:del>
      <w:ins w:id="70" w:author="Frank Ingenrieth" w:date="2018-03-29T11:39:00Z">
        <w:r w:rsidR="00F90BE6">
          <w:rPr>
            <w:b/>
            <w:noProof/>
          </w:rPr>
          <w:t xml:space="preserve"> </w:t>
        </w:r>
      </w:ins>
      <w:r w:rsidR="00B37703">
        <w:rPr>
          <w:b/>
          <w:noProof/>
        </w:rPr>
        <w:t xml:space="preserve">Sie der App </w:t>
      </w:r>
      <w:r w:rsidR="00F00D38">
        <w:rPr>
          <w:b/>
          <w:noProof/>
        </w:rPr>
        <w:t xml:space="preserve">alle </w:t>
      </w:r>
      <w:r w:rsidR="00B37703">
        <w:rPr>
          <w:b/>
          <w:noProof/>
        </w:rPr>
        <w:t>Zugriff</w:t>
      </w:r>
      <w:r w:rsidR="00F00D38">
        <w:rPr>
          <w:b/>
          <w:noProof/>
        </w:rPr>
        <w:t>e</w:t>
      </w:r>
      <w:r w:rsidR="00B37703">
        <w:rPr>
          <w:b/>
          <w:noProof/>
        </w:rPr>
        <w:t xml:space="preserve"> auf Daten, die aus Ihrer Sicht besonders schützenswert sind (z.B. Fotos, Adressbuch, Standort oder Kalender).</w:t>
      </w:r>
      <w:r w:rsidR="00B37703">
        <w:rPr>
          <w:b/>
          <w:noProof/>
        </w:rPr>
        <w:br/>
      </w:r>
    </w:p>
    <w:p w14:paraId="39DAC771" w14:textId="18891531" w:rsidR="0036145C" w:rsidRDefault="003B7E19">
      <w:pPr>
        <w:jc w:val="center"/>
        <w:rPr>
          <w:b/>
          <w:noProof/>
        </w:rPr>
      </w:pPr>
      <w:commentRangeStart w:id="71"/>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71"/>
      <w:r>
        <w:rPr>
          <w:b/>
          <w:noProof/>
        </w:rPr>
        <w:t>!</w:t>
      </w:r>
      <w:r>
        <w:rPr>
          <w:rStyle w:val="Kommentarzeichen"/>
        </w:rPr>
        <w:commentReference w:id="71"/>
      </w:r>
    </w:p>
    <w:p w14:paraId="0944495D" w14:textId="23167300" w:rsidR="008B77AB" w:rsidRDefault="00845FAD">
      <w:r>
        <w:rPr>
          <w:noProof/>
          <w:lang w:eastAsia="de-DE"/>
        </w:rPr>
        <mc:AlternateContent>
          <mc:Choice Requires="wps">
            <w:drawing>
              <wp:anchor distT="0" distB="0" distL="114300" distR="114300" simplePos="0" relativeHeight="251712512" behindDoc="0" locked="0" layoutInCell="1" allowOverlap="1" wp14:anchorId="78F32669" wp14:editId="6541B9C0">
                <wp:simplePos x="0" y="0"/>
                <wp:positionH relativeFrom="column">
                  <wp:posOffset>61595</wp:posOffset>
                </wp:positionH>
                <wp:positionV relativeFrom="paragraph">
                  <wp:posOffset>59690</wp:posOffset>
                </wp:positionV>
                <wp:extent cx="1752600" cy="295275"/>
                <wp:effectExtent l="0" t="0" r="19050" b="28575"/>
                <wp:wrapNone/>
                <wp:docPr id="195" name="Abgerundetes Rechteck 195"/>
                <wp:cNvGraphicFramePr/>
                <a:graphic xmlns:a="http://schemas.openxmlformats.org/drawingml/2006/main">
                  <a:graphicData uri="http://schemas.microsoft.com/office/word/2010/wordprocessingShape">
                    <wps:wsp>
                      <wps:cNvSpPr/>
                      <wps:spPr>
                        <a:xfrm>
                          <a:off x="0" y="0"/>
                          <a:ext cx="1752600" cy="2952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6041261" w14:textId="257FE287"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32669" id="Abgerundetes Rechteck 195" o:spid="_x0000_s1045" style="position:absolute;left:0;text-align:left;margin-left:4.85pt;margin-top:4.7pt;width:138pt;height:23.2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" fillcolor="#ffc000 [3207]" strokecolor="#7f5f00 [1607]" strokeweight="1pt">
                <v:stroke joinstyle="miter"/>
                <v:textbox>
                  <w:txbxContent>
                    <w:p w14:paraId="06041261" w14:textId="257FE287" w:rsidR="00BF4F88" w:rsidRDefault="00BF4F88" w:rsidP="00F90BE6">
                      <w:pPr>
                        <w:jc w:val="center"/>
                      </w:pPr>
                      <w:r>
                        <w:t>Zugriffsrechte verbieten</w:t>
                      </w:r>
                    </w:p>
                  </w:txbxContent>
                </v:textbox>
              </v:roundrect>
            </w:pict>
          </mc:Fallback>
        </mc:AlternateContent>
      </w:r>
    </w:p>
    <w:p w14:paraId="1DF510A9" w14:textId="2F314718" w:rsidR="008B77AB" w:rsidRDefault="00845FAD" w:rsidP="009C663D">
      <w:pPr>
        <w:jc w:val="left"/>
      </w:pPr>
      <w:r>
        <w:rPr>
          <w:noProof/>
          <w:lang w:eastAsia="de-DE"/>
        </w:rPr>
        <mc:AlternateContent>
          <mc:Choice Requires="wps">
            <w:drawing>
              <wp:anchor distT="0" distB="0" distL="114300" distR="114300" simplePos="0" relativeHeight="251714560" behindDoc="0" locked="0" layoutInCell="1" allowOverlap="1" wp14:anchorId="53EAD6E6" wp14:editId="21A9A044">
                <wp:simplePos x="0" y="0"/>
                <wp:positionH relativeFrom="column">
                  <wp:posOffset>71120</wp:posOffset>
                </wp:positionH>
                <wp:positionV relativeFrom="paragraph">
                  <wp:posOffset>288290</wp:posOffset>
                </wp:positionV>
                <wp:extent cx="1752600" cy="295275"/>
                <wp:effectExtent l="0" t="0" r="19050" b="28575"/>
                <wp:wrapNone/>
                <wp:docPr id="196" name="Abgerundetes Rechteck 196"/>
                <wp:cNvGraphicFramePr/>
                <a:graphic xmlns:a="http://schemas.openxmlformats.org/drawingml/2006/main">
                  <a:graphicData uri="http://schemas.microsoft.com/office/word/2010/wordprocessingShape">
                    <wps:wsp>
                      <wps:cNvSpPr/>
                      <wps:spPr>
                        <a:xfrm>
                          <a:off x="0" y="0"/>
                          <a:ext cx="1752600" cy="2952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F7E218" w14:textId="0376199D"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AD6E6" id="Abgerundetes Rechteck 196" o:spid="_x0000_s1046" style="position:absolute;margin-left:5.6pt;margin-top:22.7pt;width:138pt;height:23.2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" fillcolor="#ffc000 [3207]" strokecolor="#7f5f00 [1607]" strokeweight="1pt">
                <v:stroke joinstyle="miter"/>
                <v:textbox>
                  <w:txbxContent>
                    <w:p w14:paraId="55F7E218" w14:textId="0376199D" w:rsidR="00BF4F88" w:rsidRDefault="00BF4F88" w:rsidP="00F90BE6">
                      <w:pPr>
                        <w:jc w:val="center"/>
                      </w:pPr>
                      <w:r>
                        <w:t>Deinstallieren der App</w:t>
                      </w:r>
                    </w:p>
                  </w:txbxContent>
                </v:textbox>
              </v:roundrect>
            </w:pict>
          </mc:Fallback>
        </mc:AlternateContent>
      </w:r>
      <w:r w:rsidR="00321E37">
        <w:br w:type="page"/>
      </w:r>
    </w:p>
    <w:tbl>
      <w:tblPr>
        <w:tblStyle w:val="Tabellenraster"/>
        <w:tblW w:w="8784" w:type="dxa"/>
        <w:tblLook w:val="04A0" w:firstRow="1" w:lastRow="0" w:firstColumn="1" w:lastColumn="0" w:noHBand="0" w:noVBand="1"/>
      </w:tblPr>
      <w:tblGrid>
        <w:gridCol w:w="4390"/>
        <w:gridCol w:w="4394"/>
      </w:tblGrid>
      <w:tr w:rsidR="008B77AB" w14:paraId="7E91CB78" w14:textId="77777777">
        <w:tc>
          <w:tcPr>
            <w:tcW w:w="8784" w:type="dxa"/>
            <w:gridSpan w:val="2"/>
          </w:tcPr>
          <w:p w14:paraId="123E6412" w14:textId="77777777" w:rsidR="008B77AB" w:rsidRDefault="00B37703">
            <w:pPr>
              <w:pStyle w:val="berschrift2"/>
              <w:outlineLvl w:val="1"/>
            </w:pPr>
            <w:bookmarkStart w:id="72" w:name="_Toc510082529"/>
            <w:r>
              <w:rPr>
                <w:noProof/>
              </w:rPr>
              <w:lastRenderedPageBreak/>
              <w:t>Die App verarbeitet Daten, die ausdrücklich ausgeschlossen wurden</w:t>
            </w:r>
            <w:bookmarkEnd w:id="72"/>
          </w:p>
        </w:tc>
      </w:tr>
      <w:tr w:rsidR="008B77AB" w14:paraId="07A6EE9E" w14:textId="77777777">
        <w:tc>
          <w:tcPr>
            <w:tcW w:w="8784" w:type="dxa"/>
            <w:gridSpan w:val="2"/>
            <w:shd w:val="clear" w:color="auto" w:fill="D9D9D9" w:themeFill="background1" w:themeFillShade="D9"/>
          </w:tcPr>
          <w:p w14:paraId="3A37BEFE" w14:textId="77777777" w:rsidR="008B77AB" w:rsidRDefault="00B37703">
            <w:pPr>
              <w:rPr>
                <w:noProof/>
              </w:rPr>
            </w:pPr>
            <w:r>
              <w:rPr>
                <w:noProof/>
              </w:rPr>
              <w:t>Unsere technische Analyse zeigt, dass die App personenbezogene Daten verarbeitet, die in der Datenschutzerklärung ausdrücklich ausgeschlossen wurden. Hierunter fällt auch eine abweichende Form der konkreten Verarbeitung, z.B. wenn der Anbieter angibt, Daten pseudonymisiert zu erheben, aber trotzdem Ihre Daten im Klartext versendet.</w:t>
            </w:r>
          </w:p>
        </w:tc>
      </w:tr>
      <w:tr w:rsidR="008B77AB" w14:paraId="73F651B8" w14:textId="77777777">
        <w:tc>
          <w:tcPr>
            <w:tcW w:w="4390" w:type="dxa"/>
          </w:tcPr>
          <w:p w14:paraId="2A1CDCCC" w14:textId="77777777" w:rsidR="008B77AB" w:rsidRDefault="008B77AB">
            <w:pPr>
              <w:rPr>
                <w:rFonts w:ascii="Arial" w:hAnsi="Arial" w:cs="Arial"/>
              </w:rPr>
            </w:pPr>
          </w:p>
        </w:tc>
        <w:tc>
          <w:tcPr>
            <w:tcW w:w="4394" w:type="dxa"/>
          </w:tcPr>
          <w:p w14:paraId="304F36D5"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A4BC6B0" wp14:editId="08122888">
                  <wp:extent cx="251999" cy="217626"/>
                  <wp:effectExtent l="0" t="0" r="2540" b="11430"/>
                  <wp:docPr id="33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handelt sich um eine Täuschung und einen Gesetzesverstoß.</w:t>
            </w:r>
          </w:p>
          <w:p w14:paraId="69F7501C"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BA98DAC" wp14:editId="72ACD606">
                  <wp:extent cx="251999" cy="217626"/>
                  <wp:effectExtent l="0" t="0" r="2540" b="11430"/>
                  <wp:docPr id="33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Der Anbieter ist unseriös.</w:t>
            </w:r>
          </w:p>
          <w:p w14:paraId="4FC92DFE"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6B9B9C83" wp14:editId="4BD04301">
                  <wp:extent cx="251999" cy="217626"/>
                  <wp:effectExtent l="0" t="0" r="2540" b="11430"/>
                  <wp:docPr id="33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Es besteht eine </w:t>
            </w:r>
            <w:r>
              <w:rPr>
                <w:rFonts w:ascii="Calibri" w:hAnsi="Calibri" w:cs="Arial"/>
              </w:rPr>
              <w:t>erhöhte Missbrauchsgefahr für Ihre Daten.</w:t>
            </w:r>
          </w:p>
        </w:tc>
      </w:tr>
      <w:tr w:rsidR="008B77AB" w14:paraId="3588A9D0" w14:textId="77777777">
        <w:tc>
          <w:tcPr>
            <w:tcW w:w="4390" w:type="dxa"/>
            <w:shd w:val="clear" w:color="auto" w:fill="D9D9D9" w:themeFill="background1" w:themeFillShade="D9"/>
          </w:tcPr>
          <w:p w14:paraId="4BAA07FD" w14:textId="77777777" w:rsidR="008B77AB" w:rsidRDefault="008B77AB">
            <w:pPr>
              <w:rPr>
                <w:rFonts w:ascii="Arial" w:hAnsi="Arial" w:cs="Arial"/>
              </w:rPr>
            </w:pPr>
          </w:p>
        </w:tc>
        <w:tc>
          <w:tcPr>
            <w:tcW w:w="4394" w:type="dxa"/>
            <w:shd w:val="clear" w:color="auto" w:fill="D9D9D9" w:themeFill="background1" w:themeFillShade="D9"/>
          </w:tcPr>
          <w:p w14:paraId="55015066"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0FA7491E" wp14:editId="1FACCFE1">
                  <wp:extent cx="251999" cy="217626"/>
                  <wp:effectExtent l="0" t="0" r="2540" b="11430"/>
                  <wp:docPr id="33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p w14:paraId="2E762A94"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43AFA542" wp14:editId="4463A97F">
                  <wp:extent cx="251999" cy="217626"/>
                  <wp:effectExtent l="0" t="0" r="2540" b="11430"/>
                  <wp:docPr id="33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p>
          <w:p w14:paraId="064C3B39"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3E6A42C8" wp14:editId="0D90BDBD">
                  <wp:extent cx="251999" cy="217626"/>
                  <wp:effectExtent l="0" t="0" r="2540" b="11430"/>
                  <wp:docPr id="3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D</w:t>
            </w:r>
            <w:r>
              <w:rPr>
                <w:noProof/>
              </w:rPr>
              <w:t>as konkrete Risiko hängt von den be</w:t>
            </w:r>
            <w:r>
              <w:rPr>
                <w:noProof/>
              </w:rPr>
              <w:softHyphen/>
              <w:t>trof</w:t>
            </w:r>
            <w:r>
              <w:rPr>
                <w:noProof/>
              </w:rPr>
              <w:softHyphen/>
              <w:t xml:space="preserve">fenen Daten und dem konkreten Missbrauch ab. </w:t>
            </w:r>
          </w:p>
        </w:tc>
      </w:tr>
    </w:tbl>
    <w:p w14:paraId="56E75B91" w14:textId="3342467B" w:rsidR="008B77AB" w:rsidRDefault="009D22E4">
      <w:pPr>
        <w:rPr>
          <w:b/>
          <w:noProof/>
        </w:rPr>
      </w:pPr>
      <w:r>
        <w:rPr>
          <w:b/>
          <w:noProof/>
          <w:lang w:eastAsia="de-DE"/>
        </w:rPr>
        <mc:AlternateContent>
          <mc:Choice Requires="wps">
            <w:drawing>
              <wp:anchor distT="0" distB="0" distL="114300" distR="114300" simplePos="0" relativeHeight="251776000" behindDoc="0" locked="0" layoutInCell="1" allowOverlap="1" wp14:anchorId="1096B9BF" wp14:editId="4B941F07">
                <wp:simplePos x="0" y="0"/>
                <wp:positionH relativeFrom="column">
                  <wp:posOffset>-138430</wp:posOffset>
                </wp:positionH>
                <wp:positionV relativeFrom="paragraph">
                  <wp:posOffset>-3342005</wp:posOffset>
                </wp:positionV>
                <wp:extent cx="5924550" cy="3562350"/>
                <wp:effectExtent l="0" t="0" r="19050" b="19050"/>
                <wp:wrapNone/>
                <wp:docPr id="273" name="Rechteck 273"/>
                <wp:cNvGraphicFramePr/>
                <a:graphic xmlns:a="http://schemas.openxmlformats.org/drawingml/2006/main">
                  <a:graphicData uri="http://schemas.microsoft.com/office/word/2010/wordprocessingShape">
                    <wps:wsp>
                      <wps:cNvSpPr/>
                      <wps:spPr>
                        <a:xfrm>
                          <a:off x="0" y="0"/>
                          <a:ext cx="5924550" cy="3562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6E924" id="Rechteck 273" o:spid="_x0000_s1026" style="position:absolute;margin-left:-10.9pt;margin-top:-263.15pt;width:466.5pt;height:280.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" filled="f" strokecolor="red" strokeweight="1pt"/>
            </w:pict>
          </mc:Fallback>
        </mc:AlternateContent>
      </w:r>
    </w:p>
    <w:p w14:paraId="127D3D03" w14:textId="268575EF" w:rsidR="006D2AFC" w:rsidRDefault="006D2AFC" w:rsidP="00F90BE6">
      <w:pPr>
        <w:jc w:val="left"/>
        <w:rPr>
          <w:b/>
          <w:noProof/>
        </w:rPr>
      </w:pPr>
      <w:r>
        <w:rPr>
          <w:b/>
          <w:noProof/>
        </w:rPr>
        <w:t>Unsere Empfehlung(en)</w:t>
      </w:r>
    </w:p>
    <w:p w14:paraId="51D0110B" w14:textId="362AA2DF" w:rsidR="00A40441" w:rsidRDefault="00A40441">
      <w:pPr>
        <w:jc w:val="center"/>
        <w:rPr>
          <w:b/>
          <w:noProof/>
        </w:rPr>
      </w:pPr>
      <w:r>
        <w:rPr>
          <w:b/>
          <w:noProof/>
        </w:rPr>
        <w:t>Deinstallieren Sie die App.</w:t>
      </w:r>
    </w:p>
    <w:p w14:paraId="04B09CB3" w14:textId="3A91B80A" w:rsidR="008B77AB" w:rsidRDefault="0036145C">
      <w:pPr>
        <w:jc w:val="center"/>
        <w:rPr>
          <w:b/>
          <w:noProof/>
        </w:rPr>
      </w:pPr>
      <w:r>
        <w:rPr>
          <w:b/>
          <w:noProof/>
        </w:rPr>
        <w:t>Wenn sie das nicht möchten, v</w:t>
      </w:r>
      <w:r w:rsidR="00F95620">
        <w:rPr>
          <w:b/>
          <w:noProof/>
        </w:rPr>
        <w:t>erbieten</w:t>
      </w:r>
      <w:del w:id="73" w:author="Frank Ingenrieth" w:date="2018-03-29T11:39:00Z">
        <w:r w:rsidR="00F95620" w:rsidDel="00F90BE6">
          <w:rPr>
            <w:b/>
            <w:noProof/>
          </w:rPr>
          <w:delText xml:space="preserve"> </w:delText>
        </w:r>
        <w:r w:rsidR="00B37703" w:rsidDel="00F90BE6">
          <w:rPr>
            <w:b/>
            <w:noProof/>
          </w:rPr>
          <w:delText xml:space="preserve"> </w:delText>
        </w:r>
      </w:del>
      <w:ins w:id="74" w:author="Frank Ingenrieth" w:date="2018-03-29T11:39:00Z">
        <w:r w:rsidR="00F90BE6">
          <w:rPr>
            <w:b/>
            <w:noProof/>
          </w:rPr>
          <w:t xml:space="preserve"> </w:t>
        </w:r>
      </w:ins>
      <w:r w:rsidR="00B37703">
        <w:rPr>
          <w:b/>
          <w:noProof/>
        </w:rPr>
        <w:t>Sie der App</w:t>
      </w:r>
      <w:r w:rsidR="00FB07D9">
        <w:rPr>
          <w:b/>
          <w:noProof/>
        </w:rPr>
        <w:t xml:space="preserve"> </w:t>
      </w:r>
      <w:r w:rsidR="00A40441">
        <w:rPr>
          <w:b/>
          <w:noProof/>
        </w:rPr>
        <w:t xml:space="preserve">alle Zugriffe </w:t>
      </w:r>
      <w:r w:rsidR="00B37703">
        <w:rPr>
          <w:b/>
          <w:noProof/>
        </w:rPr>
        <w:t>auf Daten, die aus Ihrer Sicht besonders schützenswert sind (z.B. Fotos, Adressbuch, Standort oder Kalender).</w:t>
      </w:r>
    </w:p>
    <w:p w14:paraId="06783C66" w14:textId="77777777" w:rsidR="008B77AB" w:rsidRDefault="008B77AB"/>
    <w:p w14:paraId="4DB1BF77" w14:textId="26AA902C" w:rsidR="008B77AB" w:rsidRDefault="000D1BB3">
      <w:pPr>
        <w:jc w:val="left"/>
      </w:pPr>
      <w:r>
        <w:rPr>
          <w:noProof/>
          <w:lang w:eastAsia="de-DE"/>
        </w:rPr>
        <mc:AlternateContent>
          <mc:Choice Requires="wps">
            <w:drawing>
              <wp:anchor distT="0" distB="0" distL="114300" distR="114300" simplePos="0" relativeHeight="251717632" behindDoc="0" locked="0" layoutInCell="1" allowOverlap="1" wp14:anchorId="7869B635" wp14:editId="732A786B">
                <wp:simplePos x="0" y="0"/>
                <wp:positionH relativeFrom="column">
                  <wp:posOffset>137795</wp:posOffset>
                </wp:positionH>
                <wp:positionV relativeFrom="paragraph">
                  <wp:posOffset>748665</wp:posOffset>
                </wp:positionV>
                <wp:extent cx="1752600" cy="371475"/>
                <wp:effectExtent l="0" t="0" r="19050" b="28575"/>
                <wp:wrapNone/>
                <wp:docPr id="198" name="Abgerundetes Rechteck 198"/>
                <wp:cNvGraphicFramePr/>
                <a:graphic xmlns:a="http://schemas.openxmlformats.org/drawingml/2006/main">
                  <a:graphicData uri="http://schemas.microsoft.com/office/word/2010/wordprocessingShape">
                    <wps:wsp>
                      <wps:cNvSpPr/>
                      <wps:spPr>
                        <a:xfrm>
                          <a:off x="0" y="0"/>
                          <a:ext cx="1752600" cy="3714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A45646D" w14:textId="3F5AA45F"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9B635" id="Abgerundetes Rechteck 198" o:spid="_x0000_s1047" style="position:absolute;margin-left:10.85pt;margin-top:58.95pt;width:138pt;height:29.2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" fillcolor="#ffc000 [3207]" strokecolor="#7f5f00 [1607]" strokeweight="1pt">
                <v:stroke joinstyle="miter"/>
                <v:textbox>
                  <w:txbxContent>
                    <w:p w14:paraId="1A45646D" w14:textId="3F5AA45F" w:rsidR="00BF4F88" w:rsidRDefault="00BF4F88" w:rsidP="00F90BE6">
                      <w:pPr>
                        <w:jc w:val="center"/>
                      </w:pPr>
                      <w:r>
                        <w:t>Zugriffsrechte verbieten</w:t>
                      </w:r>
                    </w:p>
                  </w:txbxContent>
                </v:textbox>
              </v:roundrect>
            </w:pict>
          </mc:Fallback>
        </mc:AlternateContent>
      </w:r>
      <w:r>
        <w:rPr>
          <w:noProof/>
          <w:lang w:eastAsia="de-DE"/>
        </w:rPr>
        <mc:AlternateContent>
          <mc:Choice Requires="wps">
            <w:drawing>
              <wp:anchor distT="0" distB="0" distL="114300" distR="114300" simplePos="0" relativeHeight="251715584" behindDoc="0" locked="0" layoutInCell="1" allowOverlap="1" wp14:anchorId="53EDC913" wp14:editId="7F505867">
                <wp:simplePos x="0" y="0"/>
                <wp:positionH relativeFrom="column">
                  <wp:posOffset>137795</wp:posOffset>
                </wp:positionH>
                <wp:positionV relativeFrom="paragraph">
                  <wp:posOffset>177165</wp:posOffset>
                </wp:positionV>
                <wp:extent cx="1752600" cy="371475"/>
                <wp:effectExtent l="0" t="0" r="19050" b="28575"/>
                <wp:wrapNone/>
                <wp:docPr id="197" name="Abgerundetes Rechteck 197"/>
                <wp:cNvGraphicFramePr/>
                <a:graphic xmlns:a="http://schemas.openxmlformats.org/drawingml/2006/main">
                  <a:graphicData uri="http://schemas.microsoft.com/office/word/2010/wordprocessingShape">
                    <wps:wsp>
                      <wps:cNvSpPr/>
                      <wps:spPr>
                        <a:xfrm>
                          <a:off x="0" y="0"/>
                          <a:ext cx="1752600" cy="3714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ECF3C3" w14:textId="485C5C15"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DC913" id="Abgerundetes Rechteck 197" o:spid="_x0000_s1048" style="position:absolute;margin-left:10.85pt;margin-top:13.95pt;width:138pt;height:29.2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" fillcolor="#ffc000 [3207]" strokecolor="#7f5f00 [1607]" strokeweight="1pt">
                <v:stroke joinstyle="miter"/>
                <v:textbox>
                  <w:txbxContent>
                    <w:p w14:paraId="4AECF3C3" w14:textId="485C5C15" w:rsidR="00BF4F88" w:rsidRDefault="00BF4F88" w:rsidP="00F90BE6">
                      <w:pPr>
                        <w:jc w:val="center"/>
                      </w:pPr>
                      <w:r>
                        <w:t>Deinstallieren der App</w:t>
                      </w:r>
                    </w:p>
                  </w:txbxContent>
                </v:textbox>
              </v:roundrect>
            </w:pict>
          </mc:Fallback>
        </mc:AlternateContent>
      </w:r>
      <w:r w:rsidR="00B37703">
        <w:br w:type="page"/>
      </w:r>
    </w:p>
    <w:bookmarkStart w:id="75" w:name="_Toc510082530"/>
    <w:p w14:paraId="370B0ABA" w14:textId="5228344E" w:rsidR="008B77AB" w:rsidRDefault="009D22E4">
      <w:pPr>
        <w:pStyle w:val="berschrift1"/>
      </w:pPr>
      <w:r>
        <w:rPr>
          <w:noProof/>
          <w:lang w:eastAsia="de-DE"/>
        </w:rPr>
        <w:lastRenderedPageBreak/>
        <mc:AlternateContent>
          <mc:Choice Requires="wps">
            <w:drawing>
              <wp:anchor distT="0" distB="0" distL="114300" distR="114300" simplePos="0" relativeHeight="251769856" behindDoc="0" locked="0" layoutInCell="1" allowOverlap="1" wp14:anchorId="6B6B6E53" wp14:editId="3A0A4E1D">
                <wp:simplePos x="0" y="0"/>
                <wp:positionH relativeFrom="column">
                  <wp:posOffset>-214630</wp:posOffset>
                </wp:positionH>
                <wp:positionV relativeFrom="paragraph">
                  <wp:posOffset>244475</wp:posOffset>
                </wp:positionV>
                <wp:extent cx="6334125" cy="4752975"/>
                <wp:effectExtent l="0" t="0" r="28575" b="28575"/>
                <wp:wrapNone/>
                <wp:docPr id="27" name="Rechteck 27"/>
                <wp:cNvGraphicFramePr/>
                <a:graphic xmlns:a="http://schemas.openxmlformats.org/drawingml/2006/main">
                  <a:graphicData uri="http://schemas.microsoft.com/office/word/2010/wordprocessingShape">
                    <wps:wsp>
                      <wps:cNvSpPr/>
                      <wps:spPr>
                        <a:xfrm>
                          <a:off x="0" y="0"/>
                          <a:ext cx="6334125" cy="475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DE07B" id="Rechteck 27" o:spid="_x0000_s1026" style="position:absolute;margin-left:-16.9pt;margin-top:19.25pt;width:498.75pt;height:374.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" filled="f" strokecolor="red" strokeweight="1pt"/>
            </w:pict>
          </mc:Fallback>
        </mc:AlternateContent>
      </w:r>
      <w:r w:rsidR="00B37703">
        <w:t>Sicherheit</w:t>
      </w:r>
      <w:bookmarkEnd w:id="75"/>
    </w:p>
    <w:p w14:paraId="3DA75AE3" w14:textId="77777777" w:rsidR="008B77AB" w:rsidRDefault="008B77AB"/>
    <w:tbl>
      <w:tblPr>
        <w:tblStyle w:val="Tabellenraster"/>
        <w:tblW w:w="0" w:type="auto"/>
        <w:tblLook w:val="04A0" w:firstRow="1" w:lastRow="0" w:firstColumn="1" w:lastColumn="0" w:noHBand="0" w:noVBand="1"/>
      </w:tblPr>
      <w:tblGrid>
        <w:gridCol w:w="4390"/>
        <w:gridCol w:w="4252"/>
      </w:tblGrid>
      <w:tr w:rsidR="008B77AB" w14:paraId="0921F216" w14:textId="77777777">
        <w:tc>
          <w:tcPr>
            <w:tcW w:w="8642" w:type="dxa"/>
            <w:gridSpan w:val="2"/>
          </w:tcPr>
          <w:p w14:paraId="58567DB8" w14:textId="77777777" w:rsidR="008B77AB" w:rsidRDefault="00B37703">
            <w:pPr>
              <w:pStyle w:val="berschrift2"/>
              <w:outlineLvl w:val="1"/>
            </w:pPr>
            <w:bookmarkStart w:id="76" w:name="_Toc510082531"/>
            <w:r>
              <w:rPr>
                <w:noProof/>
              </w:rPr>
              <w:t>Die App enthält Malware</w:t>
            </w:r>
            <w:bookmarkEnd w:id="76"/>
          </w:p>
        </w:tc>
      </w:tr>
      <w:tr w:rsidR="008B77AB" w14:paraId="16F74AD7" w14:textId="77777777">
        <w:tc>
          <w:tcPr>
            <w:tcW w:w="8642" w:type="dxa"/>
            <w:gridSpan w:val="2"/>
            <w:shd w:val="clear" w:color="auto" w:fill="D9D9D9" w:themeFill="background1" w:themeFillShade="D9"/>
          </w:tcPr>
          <w:p w14:paraId="7650DB3B" w14:textId="77777777" w:rsidR="008B77AB" w:rsidRDefault="00B37703">
            <w:pPr>
              <w:rPr>
                <w:noProof/>
              </w:rPr>
            </w:pPr>
            <w:r>
              <w:rPr>
                <w:rFonts w:ascii="Calibri" w:hAnsi="Calibri" w:cs="Arial"/>
                <w:noProof/>
              </w:rPr>
              <w:t>Die App kann Schadcode ausführen. Beispiele für Malware sind Viren, Trojaner und ähnliches.</w:t>
            </w:r>
          </w:p>
        </w:tc>
      </w:tr>
      <w:tr w:rsidR="008B77AB" w14:paraId="33436EC0" w14:textId="77777777">
        <w:tc>
          <w:tcPr>
            <w:tcW w:w="4390" w:type="dxa"/>
          </w:tcPr>
          <w:p w14:paraId="27FEDCDE" w14:textId="77777777" w:rsidR="008B77AB" w:rsidRDefault="008B77AB">
            <w:pPr>
              <w:rPr>
                <w:rFonts w:ascii="Arial" w:hAnsi="Arial" w:cs="Arial"/>
              </w:rPr>
            </w:pPr>
          </w:p>
        </w:tc>
        <w:tc>
          <w:tcPr>
            <w:tcW w:w="4252" w:type="dxa"/>
          </w:tcPr>
          <w:p w14:paraId="776C046A" w14:textId="75B35804"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04CBAF4A" wp14:editId="15106322">
                  <wp:extent cx="251999" cy="217626"/>
                  <wp:effectExtent l="0" t="0" r="2540" b="11430"/>
                  <wp:docPr id="7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Die App kann Ihre Daten </w:t>
            </w:r>
            <w:r w:rsidR="00A0583B">
              <w:rPr>
                <w:rFonts w:ascii="Calibri" w:hAnsi="Calibri" w:cs="Arial"/>
                <w:noProof/>
              </w:rPr>
              <w:t xml:space="preserve">missbrauchen </w:t>
            </w:r>
            <w:r>
              <w:rPr>
                <w:rFonts w:ascii="Calibri" w:hAnsi="Calibri" w:cs="Arial"/>
                <w:noProof/>
              </w:rPr>
              <w:t>.</w:t>
            </w:r>
          </w:p>
          <w:p w14:paraId="05F25990"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0B7BA23" wp14:editId="136C9FB1">
                  <wp:extent cx="251999" cy="217626"/>
                  <wp:effectExtent l="0" t="0" r="2540" b="11430"/>
                  <wp:docPr id="7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 mobiles Gerät oder Daten können beschädigt werden, sodass Sie z.B. nicht mehr auf diese Daten zugreifen können.</w:t>
            </w:r>
          </w:p>
          <w:p w14:paraId="3D6290F3"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49370E03" wp14:editId="60215238">
                  <wp:extent cx="251999" cy="217626"/>
                  <wp:effectExtent l="0" t="0" r="2540" b="11430"/>
                  <wp:docPr id="26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 mobiles Gerät kann dazu genutzt werden, Dritten zu schaden. </w:t>
            </w:r>
          </w:p>
          <w:p w14:paraId="095F977E" w14:textId="77777777" w:rsidR="008B77AB" w:rsidRDefault="008B77AB">
            <w:pPr>
              <w:ind w:left="463" w:hanging="463"/>
              <w:rPr>
                <w:rFonts w:ascii="Calibri" w:hAnsi="Calibri" w:cs="Arial"/>
              </w:rPr>
            </w:pPr>
          </w:p>
        </w:tc>
      </w:tr>
      <w:tr w:rsidR="008B77AB" w14:paraId="48FA28CB" w14:textId="77777777">
        <w:tc>
          <w:tcPr>
            <w:tcW w:w="4390" w:type="dxa"/>
          </w:tcPr>
          <w:p w14:paraId="3CFC9B82" w14:textId="77777777" w:rsidR="008B77AB" w:rsidRDefault="008B77AB">
            <w:pPr>
              <w:rPr>
                <w:rFonts w:ascii="Arial" w:hAnsi="Arial" w:cs="Arial"/>
              </w:rPr>
            </w:pPr>
          </w:p>
        </w:tc>
        <w:tc>
          <w:tcPr>
            <w:tcW w:w="4252" w:type="dxa"/>
          </w:tcPr>
          <w:p w14:paraId="41E6A950" w14:textId="77777777" w:rsidR="008B77AB" w:rsidRDefault="008B77AB">
            <w:pPr>
              <w:ind w:left="463" w:hanging="463"/>
              <w:rPr>
                <w:rFonts w:ascii="Calibri" w:hAnsi="Calibri" w:cs="Arial"/>
                <w:noProof/>
                <w:lang w:eastAsia="de-DE"/>
              </w:rPr>
            </w:pPr>
          </w:p>
        </w:tc>
      </w:tr>
    </w:tbl>
    <w:p w14:paraId="3FFBDF91" w14:textId="77777777" w:rsidR="008B77AB" w:rsidRDefault="008B77AB">
      <w:pPr>
        <w:jc w:val="center"/>
        <w:rPr>
          <w:b/>
          <w:noProof/>
        </w:rPr>
      </w:pPr>
    </w:p>
    <w:p w14:paraId="61743AC2" w14:textId="4B4CBCA6" w:rsidR="00A0583B" w:rsidRDefault="00A0583B" w:rsidP="00F90BE6">
      <w:pPr>
        <w:jc w:val="left"/>
        <w:rPr>
          <w:b/>
          <w:noProof/>
        </w:rPr>
      </w:pPr>
      <w:r>
        <w:rPr>
          <w:b/>
          <w:noProof/>
        </w:rPr>
        <w:t>Unsere Empfehlung(en)</w:t>
      </w:r>
    </w:p>
    <w:p w14:paraId="3CBCA620" w14:textId="453F4C69" w:rsidR="008B77AB" w:rsidRDefault="00B37703">
      <w:pPr>
        <w:jc w:val="center"/>
        <w:rPr>
          <w:b/>
          <w:noProof/>
        </w:rPr>
      </w:pPr>
      <w:r>
        <w:rPr>
          <w:b/>
          <w:noProof/>
        </w:rPr>
        <w:t xml:space="preserve">Deinstallieren Sie </w:t>
      </w:r>
      <w:del w:id="77" w:author="Frank Ingenrieth" w:date="2018-03-29T11:42:00Z">
        <w:r w:rsidDel="00037A21">
          <w:rPr>
            <w:b/>
            <w:noProof/>
          </w:rPr>
          <w:delText xml:space="preserve">diese </w:delText>
        </w:r>
      </w:del>
      <w:ins w:id="78" w:author="Frank Ingenrieth" w:date="2018-03-29T11:42:00Z">
        <w:r w:rsidR="00037A21">
          <w:rPr>
            <w:b/>
            <w:noProof/>
          </w:rPr>
          <w:t xml:space="preserve">die </w:t>
        </w:r>
      </w:ins>
      <w:r>
        <w:rPr>
          <w:b/>
          <w:noProof/>
        </w:rPr>
        <w:t>App!</w:t>
      </w:r>
    </w:p>
    <w:p w14:paraId="66D5F70F" w14:textId="1081297B" w:rsidR="008B77AB" w:rsidRDefault="00A0583B" w:rsidP="009C663D">
      <w:pPr>
        <w:jc w:val="left"/>
      </w:pPr>
      <w:r>
        <w:rPr>
          <w:noProof/>
          <w:lang w:eastAsia="de-DE"/>
        </w:rPr>
        <mc:AlternateContent>
          <mc:Choice Requires="wps">
            <w:drawing>
              <wp:anchor distT="0" distB="0" distL="114300" distR="114300" simplePos="0" relativeHeight="251734016" behindDoc="0" locked="0" layoutInCell="1" allowOverlap="1" wp14:anchorId="777A8F0B" wp14:editId="7B440E68">
                <wp:simplePos x="0" y="0"/>
                <wp:positionH relativeFrom="column">
                  <wp:posOffset>13970</wp:posOffset>
                </wp:positionH>
                <wp:positionV relativeFrom="paragraph">
                  <wp:posOffset>323215</wp:posOffset>
                </wp:positionV>
                <wp:extent cx="1866900" cy="428625"/>
                <wp:effectExtent l="0" t="0" r="19050" b="28575"/>
                <wp:wrapNone/>
                <wp:docPr id="208" name="Abgerundetes Rechteck 208"/>
                <wp:cNvGraphicFramePr/>
                <a:graphic xmlns:a="http://schemas.openxmlformats.org/drawingml/2006/main">
                  <a:graphicData uri="http://schemas.microsoft.com/office/word/2010/wordprocessingShape">
                    <wps:wsp>
                      <wps:cNvSpPr/>
                      <wps:spPr>
                        <a:xfrm>
                          <a:off x="0" y="0"/>
                          <a:ext cx="1866900" cy="4286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441E1D" w14:textId="7CE99DBE"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7A8F0B" id="Abgerundetes Rechteck 208" o:spid="_x0000_s1049" style="position:absolute;margin-left:1.1pt;margin-top:25.45pt;width:147pt;height:33.7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" fillcolor="#ffc000 [3207]" strokecolor="#7f5f00 [1607]" strokeweight="1pt">
                <v:stroke joinstyle="miter"/>
                <v:textbox>
                  <w:txbxContent>
                    <w:p w14:paraId="27441E1D" w14:textId="7CE99DBE" w:rsidR="00BF4F88" w:rsidRDefault="00BF4F88" w:rsidP="00F90BE6">
                      <w:pPr>
                        <w:jc w:val="center"/>
                      </w:pPr>
                      <w:r>
                        <w:t>Deinstallieren der App</w:t>
                      </w:r>
                    </w:p>
                  </w:txbxContent>
                </v:textbox>
              </v:roundrect>
            </w:pict>
          </mc:Fallback>
        </mc:AlternateContent>
      </w:r>
      <w:r w:rsidR="00321E37">
        <w:br w:type="page"/>
      </w:r>
    </w:p>
    <w:tbl>
      <w:tblPr>
        <w:tblStyle w:val="Tabellenraster"/>
        <w:tblW w:w="8784" w:type="dxa"/>
        <w:tblLook w:val="04A0" w:firstRow="1" w:lastRow="0" w:firstColumn="1" w:lastColumn="0" w:noHBand="0" w:noVBand="1"/>
      </w:tblPr>
      <w:tblGrid>
        <w:gridCol w:w="4390"/>
        <w:gridCol w:w="4394"/>
      </w:tblGrid>
      <w:tr w:rsidR="008B77AB" w14:paraId="712868B7" w14:textId="77777777">
        <w:tc>
          <w:tcPr>
            <w:tcW w:w="8784" w:type="dxa"/>
            <w:gridSpan w:val="2"/>
          </w:tcPr>
          <w:p w14:paraId="60E2A031" w14:textId="32C267F6" w:rsidR="008B77AB" w:rsidRDefault="00B37703" w:rsidP="006D51F7">
            <w:pPr>
              <w:pStyle w:val="berschrift2"/>
              <w:outlineLvl w:val="1"/>
            </w:pPr>
            <w:bookmarkStart w:id="79" w:name="_Toc510082532"/>
            <w:r>
              <w:rPr>
                <w:noProof/>
              </w:rPr>
              <w:lastRenderedPageBreak/>
              <w:t>Die Verschlüsselung der App ist unsicher</w:t>
            </w:r>
            <w:bookmarkEnd w:id="79"/>
            <w:r>
              <w:rPr>
                <w:noProof/>
              </w:rPr>
              <w:t xml:space="preserve"> </w:t>
            </w:r>
          </w:p>
        </w:tc>
      </w:tr>
      <w:tr w:rsidR="008B77AB" w14:paraId="3CD6211D" w14:textId="77777777">
        <w:tc>
          <w:tcPr>
            <w:tcW w:w="8784" w:type="dxa"/>
            <w:gridSpan w:val="2"/>
            <w:shd w:val="clear" w:color="auto" w:fill="D9D9D9" w:themeFill="background1" w:themeFillShade="D9"/>
          </w:tcPr>
          <w:p w14:paraId="36462A6B" w14:textId="671B0C1A" w:rsidR="008B77AB" w:rsidRDefault="00B37703" w:rsidP="00854E58">
            <w:pPr>
              <w:rPr>
                <w:noProof/>
              </w:rPr>
            </w:pPr>
            <w:r>
              <w:rPr>
                <w:noProof/>
              </w:rPr>
              <w:t>Die App nutzt eine veraltete oder fehlerhaft</w:t>
            </w:r>
            <w:r w:rsidR="00854E58">
              <w:rPr>
                <w:noProof/>
              </w:rPr>
              <w:t>e</w:t>
            </w:r>
            <w:r>
              <w:rPr>
                <w:noProof/>
              </w:rPr>
              <w:t xml:space="preserve"> Verschlüsselung.</w:t>
            </w:r>
          </w:p>
        </w:tc>
      </w:tr>
      <w:tr w:rsidR="008B77AB" w14:paraId="7EBD197E" w14:textId="77777777">
        <w:tc>
          <w:tcPr>
            <w:tcW w:w="4390" w:type="dxa"/>
          </w:tcPr>
          <w:p w14:paraId="7DC131FE" w14:textId="77777777" w:rsidR="008B77AB" w:rsidRDefault="008B77AB">
            <w:pPr>
              <w:rPr>
                <w:rFonts w:ascii="Arial" w:hAnsi="Arial" w:cs="Arial"/>
              </w:rPr>
            </w:pPr>
          </w:p>
        </w:tc>
        <w:tc>
          <w:tcPr>
            <w:tcW w:w="4394" w:type="dxa"/>
          </w:tcPr>
          <w:p w14:paraId="77A7E304" w14:textId="034E1E85" w:rsidR="008B77AB" w:rsidRDefault="00B37703">
            <w:pPr>
              <w:ind w:left="463" w:hanging="463"/>
              <w:rPr>
                <w:rFonts w:ascii="Calibri" w:hAnsi="Calibri" w:cs="Arial"/>
              </w:rPr>
            </w:pPr>
            <w:r>
              <w:rPr>
                <w:rFonts w:ascii="Calibri" w:hAnsi="Calibri" w:cs="Arial"/>
                <w:noProof/>
                <w:lang w:eastAsia="de-DE"/>
              </w:rPr>
              <w:drawing>
                <wp:inline distT="0" distB="0" distL="0" distR="0" wp14:anchorId="795C12F8" wp14:editId="5C50B21F">
                  <wp:extent cx="251999" cy="217626"/>
                  <wp:effectExtent l="0" t="0" r="2540" b="11430"/>
                  <wp:docPr id="7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Unbefugte</w:t>
            </w:r>
            <w:del w:id="80" w:author="Frank Ingenrieth" w:date="2018-03-29T11:39:00Z">
              <w:r w:rsidDel="00F90BE6">
                <w:rPr>
                  <w:rFonts w:ascii="Calibri" w:hAnsi="Calibri" w:cs="Arial"/>
                  <w:noProof/>
                </w:rPr>
                <w:delText xml:space="preserve">  </w:delText>
              </w:r>
            </w:del>
            <w:ins w:id="81" w:author="Frank Ingenrieth" w:date="2018-03-29T11:39:00Z">
              <w:r w:rsidR="00F90BE6">
                <w:rPr>
                  <w:rFonts w:ascii="Calibri" w:hAnsi="Calibri" w:cs="Arial"/>
                  <w:noProof/>
                </w:rPr>
                <w:t xml:space="preserve"> </w:t>
              </w:r>
            </w:ins>
            <w:r>
              <w:rPr>
                <w:rFonts w:ascii="Calibri" w:hAnsi="Calibri" w:cs="Arial"/>
                <w:noProof/>
              </w:rPr>
              <w:t>können Ihre Daten gegebenenfalls mitlesen und missbrauchen.</w:t>
            </w:r>
          </w:p>
        </w:tc>
      </w:tr>
    </w:tbl>
    <w:p w14:paraId="3787FF85" w14:textId="77777777" w:rsidR="008B77AB" w:rsidRDefault="008B77AB">
      <w:pPr>
        <w:rPr>
          <w:b/>
          <w:noProof/>
        </w:rPr>
      </w:pPr>
    </w:p>
    <w:p w14:paraId="25029965" w14:textId="6FC374AE" w:rsidR="005F2B23" w:rsidRDefault="005F2B23" w:rsidP="00F90BE6">
      <w:pPr>
        <w:jc w:val="left"/>
        <w:rPr>
          <w:b/>
          <w:noProof/>
        </w:rPr>
      </w:pPr>
      <w:r>
        <w:rPr>
          <w:b/>
          <w:noProof/>
        </w:rPr>
        <w:t>Unsere Empfehlung(en)</w:t>
      </w:r>
    </w:p>
    <w:p w14:paraId="776257D2" w14:textId="4519057C" w:rsidR="008B77AB" w:rsidRDefault="00B37703">
      <w:pPr>
        <w:jc w:val="center"/>
        <w:rPr>
          <w:b/>
          <w:noProof/>
        </w:rPr>
      </w:pPr>
      <w:r>
        <w:rPr>
          <w:b/>
          <w:noProof/>
        </w:rPr>
        <w:t>Verzichten Sie auf die Übermittlung von Daten, die aus Ihrer Sicht besonders schützenswert sind</w:t>
      </w:r>
      <w:r w:rsidR="00556D16">
        <w:rPr>
          <w:b/>
          <w:noProof/>
        </w:rPr>
        <w:t xml:space="preserve"> (</w:t>
      </w:r>
      <w:r w:rsidR="009857F1">
        <w:rPr>
          <w:b/>
          <w:noProof/>
        </w:rPr>
        <w:t>die Dritte nicht erfahren sollen, insbesondere in Ihren Nachrichten oder sonstigen Inhalten</w:t>
      </w:r>
      <w:r w:rsidR="00556D16">
        <w:rPr>
          <w:b/>
          <w:noProof/>
        </w:rPr>
        <w:t>)</w:t>
      </w:r>
      <w:r>
        <w:rPr>
          <w:b/>
          <w:noProof/>
        </w:rPr>
        <w:t>.</w:t>
      </w:r>
    </w:p>
    <w:p w14:paraId="1815777C" w14:textId="7370138A" w:rsidR="00556D16" w:rsidRDefault="00556D16" w:rsidP="00556D16">
      <w:pPr>
        <w:jc w:val="center"/>
        <w:rPr>
          <w:b/>
          <w:noProof/>
        </w:rPr>
      </w:pPr>
      <w:r>
        <w:rPr>
          <w:b/>
          <w:noProof/>
        </w:rPr>
        <w:t>Wenn Sie das nicht möchten,</w:t>
      </w:r>
      <w:del w:id="82" w:author="Frank Ingenrieth" w:date="2018-03-29T11:39:00Z">
        <w:r w:rsidDel="00F90BE6">
          <w:rPr>
            <w:b/>
            <w:noProof/>
          </w:rPr>
          <w:delText xml:space="preserve">  </w:delText>
        </w:r>
      </w:del>
      <w:ins w:id="83" w:author="Frank Ingenrieth" w:date="2018-03-29T11:39:00Z">
        <w:r w:rsidR="00F90BE6">
          <w:rPr>
            <w:b/>
            <w:noProof/>
          </w:rPr>
          <w:t xml:space="preserve"> </w:t>
        </w:r>
      </w:ins>
      <w:r>
        <w:rPr>
          <w:b/>
          <w:noProof/>
        </w:rPr>
        <w:t>verbieten</w:t>
      </w:r>
      <w:del w:id="84" w:author="Frank Ingenrieth" w:date="2018-03-29T11:39:00Z">
        <w:r w:rsidDel="00F90BE6">
          <w:rPr>
            <w:b/>
            <w:noProof/>
          </w:rPr>
          <w:delText xml:space="preserve">  </w:delText>
        </w:r>
      </w:del>
      <w:ins w:id="85" w:author="Frank Ingenrieth" w:date="2018-03-29T11:39:00Z">
        <w:r w:rsidR="00F90BE6">
          <w:rPr>
            <w:b/>
            <w:noProof/>
          </w:rPr>
          <w:t xml:space="preserve"> </w:t>
        </w:r>
      </w:ins>
      <w:r>
        <w:rPr>
          <w:b/>
          <w:noProof/>
        </w:rPr>
        <w:t>Sie der App alle Zugriffe auf Daten, die aus Ihrer Sicht besonders schützenswert sind (z.B. Fotos, Adressbuch, Standort oder Kalender).</w:t>
      </w:r>
    </w:p>
    <w:p w14:paraId="785898B9" w14:textId="0E1E31BA" w:rsidR="006D51F7" w:rsidRDefault="003B7E19">
      <w:pPr>
        <w:jc w:val="center"/>
        <w:rPr>
          <w:b/>
          <w:noProof/>
        </w:rPr>
      </w:pPr>
      <w:commentRangeStart w:id="86"/>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86"/>
      <w:r>
        <w:rPr>
          <w:b/>
          <w:noProof/>
        </w:rPr>
        <w:t>!</w:t>
      </w:r>
      <w:r>
        <w:rPr>
          <w:rStyle w:val="Kommentarzeichen"/>
        </w:rPr>
        <w:commentReference w:id="86"/>
      </w:r>
    </w:p>
    <w:p w14:paraId="6BCACFF0" w14:textId="46210B48" w:rsidR="008B77AB" w:rsidRDefault="009857F1" w:rsidP="009C663D">
      <w:pPr>
        <w:jc w:val="left"/>
      </w:pPr>
      <w:r>
        <w:rPr>
          <w:noProof/>
          <w:lang w:eastAsia="de-DE"/>
        </w:rPr>
        <mc:AlternateContent>
          <mc:Choice Requires="wps">
            <w:drawing>
              <wp:anchor distT="0" distB="0" distL="114300" distR="114300" simplePos="0" relativeHeight="251743232" behindDoc="0" locked="0" layoutInCell="1" allowOverlap="1" wp14:anchorId="08441335" wp14:editId="752E48B2">
                <wp:simplePos x="0" y="0"/>
                <wp:positionH relativeFrom="column">
                  <wp:posOffset>33020</wp:posOffset>
                </wp:positionH>
                <wp:positionV relativeFrom="paragraph">
                  <wp:posOffset>710565</wp:posOffset>
                </wp:positionV>
                <wp:extent cx="1781175" cy="342900"/>
                <wp:effectExtent l="0" t="0" r="28575" b="19050"/>
                <wp:wrapNone/>
                <wp:docPr id="214" name="Abgerundetes Rechteck 214"/>
                <wp:cNvGraphicFramePr/>
                <a:graphic xmlns:a="http://schemas.openxmlformats.org/drawingml/2006/main">
                  <a:graphicData uri="http://schemas.microsoft.com/office/word/2010/wordprocessingShape">
                    <wps:wsp>
                      <wps:cNvSpPr/>
                      <wps:spPr>
                        <a:xfrm>
                          <a:off x="0" y="0"/>
                          <a:ext cx="1781175"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DC5ED0" w14:textId="0BA7CD87"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441335" id="Abgerundetes Rechteck 214" o:spid="_x0000_s1050" style="position:absolute;margin-left:2.6pt;margin-top:55.95pt;width:140.25pt;height:2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" fillcolor="#ffc000 [3207]" strokecolor="#7f5f00 [1607]" strokeweight="1pt">
                <v:stroke joinstyle="miter"/>
                <v:textbox>
                  <w:txbxContent>
                    <w:p w14:paraId="64DC5ED0" w14:textId="0BA7CD87" w:rsidR="00BF4F88" w:rsidRDefault="00BF4F88" w:rsidP="00F90BE6">
                      <w:pPr>
                        <w:jc w:val="center"/>
                      </w:pPr>
                      <w:r>
                        <w:t>Deinstallieren der App</w:t>
                      </w:r>
                    </w:p>
                  </w:txbxContent>
                </v:textbox>
              </v:roundrect>
            </w:pict>
          </mc:Fallback>
        </mc:AlternateContent>
      </w:r>
      <w:r>
        <w:rPr>
          <w:noProof/>
          <w:lang w:eastAsia="de-DE"/>
        </w:rPr>
        <mc:AlternateContent>
          <mc:Choice Requires="wps">
            <w:drawing>
              <wp:anchor distT="0" distB="0" distL="114300" distR="114300" simplePos="0" relativeHeight="251741184" behindDoc="0" locked="0" layoutInCell="1" allowOverlap="1" wp14:anchorId="15333971" wp14:editId="4237E990">
                <wp:simplePos x="0" y="0"/>
                <wp:positionH relativeFrom="column">
                  <wp:posOffset>33020</wp:posOffset>
                </wp:positionH>
                <wp:positionV relativeFrom="paragraph">
                  <wp:posOffset>129540</wp:posOffset>
                </wp:positionV>
                <wp:extent cx="1771650" cy="342900"/>
                <wp:effectExtent l="0" t="0" r="19050" b="19050"/>
                <wp:wrapNone/>
                <wp:docPr id="213" name="Abgerundetes Rechteck 213"/>
                <wp:cNvGraphicFramePr/>
                <a:graphic xmlns:a="http://schemas.openxmlformats.org/drawingml/2006/main">
                  <a:graphicData uri="http://schemas.microsoft.com/office/word/2010/wordprocessingShape">
                    <wps:wsp>
                      <wps:cNvSpPr/>
                      <wps:spPr>
                        <a:xfrm>
                          <a:off x="0" y="0"/>
                          <a:ext cx="177165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19F87B" w14:textId="4484EA90"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333971" id="Abgerundetes Rechteck 213" o:spid="_x0000_s1051" style="position:absolute;margin-left:2.6pt;margin-top:10.2pt;width:139.5pt;height:2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" fillcolor="#ffc000 [3207]" strokecolor="#7f5f00 [1607]" strokeweight="1pt">
                <v:stroke joinstyle="miter"/>
                <v:textbox>
                  <w:txbxContent>
                    <w:p w14:paraId="3D19F87B" w14:textId="4484EA90" w:rsidR="00BF4F88" w:rsidRDefault="00BF4F88" w:rsidP="00F90BE6">
                      <w:pPr>
                        <w:jc w:val="center"/>
                      </w:pPr>
                      <w:r>
                        <w:t>Zugriffsrechte verbieten</w:t>
                      </w:r>
                    </w:p>
                  </w:txbxContent>
                </v:textbox>
              </v:roundrect>
            </w:pict>
          </mc:Fallback>
        </mc:AlternateContent>
      </w:r>
      <w:r w:rsidR="00321E37">
        <w:br w:type="page"/>
      </w:r>
    </w:p>
    <w:tbl>
      <w:tblPr>
        <w:tblStyle w:val="Tabellenraster"/>
        <w:tblW w:w="8784" w:type="dxa"/>
        <w:tblLook w:val="04A0" w:firstRow="1" w:lastRow="0" w:firstColumn="1" w:lastColumn="0" w:noHBand="0" w:noVBand="1"/>
      </w:tblPr>
      <w:tblGrid>
        <w:gridCol w:w="4390"/>
        <w:gridCol w:w="4394"/>
      </w:tblGrid>
      <w:tr w:rsidR="008B77AB" w14:paraId="6DDFBF11" w14:textId="77777777">
        <w:tc>
          <w:tcPr>
            <w:tcW w:w="8784" w:type="dxa"/>
            <w:gridSpan w:val="2"/>
          </w:tcPr>
          <w:p w14:paraId="53187F7D" w14:textId="77777777" w:rsidR="008B77AB" w:rsidRDefault="00B37703">
            <w:pPr>
              <w:pStyle w:val="berschrift2"/>
              <w:outlineLvl w:val="1"/>
            </w:pPr>
            <w:bookmarkStart w:id="87" w:name="_Toc510082533"/>
            <w:r>
              <w:rPr>
                <w:noProof/>
              </w:rPr>
              <w:lastRenderedPageBreak/>
              <w:t>Die App kann sich im Hintergrund unbemerkt aktualisieren</w:t>
            </w:r>
            <w:bookmarkEnd w:id="87"/>
          </w:p>
        </w:tc>
      </w:tr>
      <w:tr w:rsidR="008B77AB" w14:paraId="304B1B40" w14:textId="77777777">
        <w:tc>
          <w:tcPr>
            <w:tcW w:w="8784" w:type="dxa"/>
            <w:gridSpan w:val="2"/>
            <w:shd w:val="clear" w:color="auto" w:fill="D9D9D9" w:themeFill="background1" w:themeFillShade="D9"/>
          </w:tcPr>
          <w:p w14:paraId="3BB1D527" w14:textId="77777777" w:rsidR="008B77AB" w:rsidRDefault="00B37703">
            <w:pPr>
              <w:rPr>
                <w:noProof/>
              </w:rPr>
            </w:pPr>
            <w:r>
              <w:rPr>
                <w:noProof/>
              </w:rPr>
              <w:t>Die App kann Programmcode ohne Ihre Kenntnis nachladen (Sideloads). Eine Aktualisierung erfolgt nicht über den Play-Store, sondern ohne Hinweis im Hintergrund.</w:t>
            </w:r>
          </w:p>
        </w:tc>
      </w:tr>
      <w:tr w:rsidR="008B77AB" w14:paraId="2CA12BEC" w14:textId="77777777">
        <w:tc>
          <w:tcPr>
            <w:tcW w:w="4390" w:type="dxa"/>
          </w:tcPr>
          <w:p w14:paraId="4C61372C" w14:textId="77777777" w:rsidR="008B77AB" w:rsidRDefault="00B37703">
            <w:pPr>
              <w:ind w:left="460" w:hanging="460"/>
              <w:rPr>
                <w:rFonts w:ascii="Arial" w:hAnsi="Arial" w:cs="Arial"/>
              </w:rPr>
            </w:pPr>
            <w:r>
              <w:rPr>
                <w:rFonts w:ascii="Calibri" w:hAnsi="Calibri" w:cs="Arial"/>
                <w:noProof/>
                <w:lang w:eastAsia="de-DE"/>
              </w:rPr>
              <w:drawing>
                <wp:inline distT="0" distB="0" distL="0" distR="0" wp14:anchorId="1ECE3D2F" wp14:editId="690DF975">
                  <wp:extent cx="251999" cy="217626"/>
                  <wp:effectExtent l="0" t="0" r="0" b="11430"/>
                  <wp:docPr id="3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Der Anbieter kann die App mit Funk</w:t>
            </w:r>
            <w:r>
              <w:rPr>
                <w:rFonts w:ascii="Calibri" w:hAnsi="Calibri" w:cs="Arial"/>
                <w:noProof/>
              </w:rPr>
              <w:softHyphen/>
              <w:t>tionen erweitern, ohne dass Sie die App updaten müssen.</w:t>
            </w:r>
          </w:p>
        </w:tc>
        <w:tc>
          <w:tcPr>
            <w:tcW w:w="4394" w:type="dxa"/>
          </w:tcPr>
          <w:p w14:paraId="488E736B"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5827DEFC" wp14:editId="0CA24F74">
                  <wp:extent cx="251999" cy="217626"/>
                  <wp:effectExtent l="0" t="0" r="2540" b="11430"/>
                  <wp:docPr id="8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Die App kann schädlichen Code (Malware) ohne Ihre Kontrolle nachladen und ausführen.</w:t>
            </w:r>
          </w:p>
          <w:p w14:paraId="1BEEA0F2" w14:textId="2D832ACA" w:rsidR="008B77AB" w:rsidRDefault="00B37703" w:rsidP="005F2B23">
            <w:pPr>
              <w:ind w:left="463" w:hanging="463"/>
              <w:rPr>
                <w:rFonts w:ascii="Calibri" w:hAnsi="Calibri" w:cs="Arial"/>
              </w:rPr>
            </w:pPr>
            <w:r>
              <w:rPr>
                <w:rFonts w:ascii="Calibri" w:hAnsi="Calibri" w:cs="Arial"/>
                <w:noProof/>
                <w:lang w:eastAsia="de-DE"/>
              </w:rPr>
              <w:drawing>
                <wp:inline distT="0" distB="0" distL="0" distR="0" wp14:anchorId="49CEC9D1" wp14:editId="1D212501">
                  <wp:extent cx="251999" cy="217626"/>
                  <wp:effectExtent l="0" t="0" r="2540" b="11430"/>
                  <wp:docPr id="8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Angreifer erhalten eine Möglichkeit, Ihre Daten</w:t>
            </w:r>
            <w:r w:rsidR="005F2B23">
              <w:rPr>
                <w:rFonts w:ascii="Calibri" w:hAnsi="Calibri" w:cs="Arial"/>
                <w:noProof/>
              </w:rPr>
              <w:t>zu missbrauchen</w:t>
            </w:r>
            <w:r>
              <w:rPr>
                <w:rFonts w:ascii="Calibri" w:hAnsi="Calibri" w:cs="Arial"/>
                <w:noProof/>
              </w:rPr>
              <w:t>.</w:t>
            </w:r>
          </w:p>
        </w:tc>
      </w:tr>
      <w:tr w:rsidR="008B77AB" w14:paraId="0EB2A81D" w14:textId="77777777">
        <w:tc>
          <w:tcPr>
            <w:tcW w:w="4390" w:type="dxa"/>
            <w:shd w:val="clear" w:color="auto" w:fill="D9D9D9" w:themeFill="background1" w:themeFillShade="D9"/>
          </w:tcPr>
          <w:p w14:paraId="3E1EC591"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1B95552F" wp14:editId="4AF199EE">
                  <wp:extent cx="251999" cy="217626"/>
                  <wp:effectExtent l="0" t="0" r="0" b="11430"/>
                  <wp:docPr id="27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commentRangeStart w:id="88"/>
            <w:r>
              <w:rPr>
                <w:rFonts w:ascii="Calibri" w:hAnsi="Calibri" w:cs="Arial"/>
                <w:noProof/>
                <w:lang w:eastAsia="de-DE"/>
              </w:rPr>
              <w:t>D</w:t>
            </w:r>
            <w:r>
              <w:rPr>
                <w:noProof/>
              </w:rPr>
              <w:t>ies kann z.B. die Integration von Funk</w:t>
            </w:r>
            <w:r>
              <w:rPr>
                <w:noProof/>
              </w:rPr>
              <w:softHyphen/>
              <w:t>tio</w:t>
            </w:r>
            <w:r>
              <w:rPr>
                <w:noProof/>
              </w:rPr>
              <w:softHyphen/>
              <w:t>nen von Drittanbietern umfassen.</w:t>
            </w:r>
            <w:commentRangeEnd w:id="88"/>
            <w:r w:rsidR="008B078D">
              <w:rPr>
                <w:rStyle w:val="Kommentarzeichen"/>
              </w:rPr>
              <w:commentReference w:id="88"/>
            </w:r>
          </w:p>
        </w:tc>
        <w:tc>
          <w:tcPr>
            <w:tcW w:w="4394" w:type="dxa"/>
            <w:shd w:val="clear" w:color="auto" w:fill="D9D9D9" w:themeFill="background1" w:themeFillShade="D9"/>
          </w:tcPr>
          <w:p w14:paraId="3D8E146E" w14:textId="77777777" w:rsidR="008B77AB" w:rsidRDefault="008B77AB">
            <w:pPr>
              <w:ind w:left="463" w:hanging="463"/>
              <w:rPr>
                <w:rFonts w:ascii="Calibri" w:hAnsi="Calibri" w:cs="Arial"/>
                <w:noProof/>
                <w:lang w:eastAsia="de-DE"/>
              </w:rPr>
            </w:pPr>
          </w:p>
        </w:tc>
      </w:tr>
    </w:tbl>
    <w:p w14:paraId="76E82671" w14:textId="77777777" w:rsidR="008B77AB" w:rsidRDefault="008B77AB">
      <w:pPr>
        <w:jc w:val="center"/>
        <w:rPr>
          <w:b/>
          <w:noProof/>
        </w:rPr>
      </w:pPr>
    </w:p>
    <w:p w14:paraId="5A5589DB" w14:textId="77777777" w:rsidR="005F2B23" w:rsidRDefault="005F2B23" w:rsidP="005F2B23">
      <w:pPr>
        <w:rPr>
          <w:noProof/>
        </w:rPr>
      </w:pPr>
      <w:r>
        <w:rPr>
          <w:noProof/>
        </w:rPr>
        <w:t xml:space="preserve">Wir haben (N) relevante </w:t>
      </w:r>
      <w:commentRangeStart w:id="89"/>
      <w:r>
        <w:rPr>
          <w:noProof/>
        </w:rPr>
        <w:t>Textabschnitte</w:t>
      </w:r>
      <w:commentRangeEnd w:id="89"/>
      <w:r>
        <w:rPr>
          <w:rStyle w:val="Kommentarzeichen"/>
        </w:rPr>
        <w:commentReference w:id="89"/>
      </w:r>
      <w:r>
        <w:rPr>
          <w:noProof/>
        </w:rPr>
        <w:t xml:space="preserve"> </w:t>
      </w:r>
      <w:commentRangeStart w:id="90"/>
      <w:r>
        <w:rPr>
          <w:noProof/>
        </w:rPr>
        <w:t>gefunden</w:t>
      </w:r>
      <w:commentRangeEnd w:id="90"/>
      <w:r>
        <w:rPr>
          <w:rStyle w:val="Kommentarzeichen"/>
        </w:rPr>
        <w:commentReference w:id="90"/>
      </w:r>
      <w:r>
        <w:rPr>
          <w:noProof/>
        </w:rPr>
        <w:t xml:space="preserve">. </w:t>
      </w:r>
    </w:p>
    <w:p w14:paraId="7FAAE664" w14:textId="40F38051" w:rsidR="005F2B23" w:rsidRDefault="005F2B23">
      <w:pPr>
        <w:pStyle w:val="Kommentartext"/>
        <w:rPr>
          <w:b/>
          <w:noProof/>
        </w:rPr>
      </w:pPr>
      <w:r>
        <w:rPr>
          <w:b/>
          <w:noProof/>
        </w:rPr>
        <w:t>Unsere Empfehlung(en)</w:t>
      </w:r>
    </w:p>
    <w:p w14:paraId="4317A8F3" w14:textId="30D9F2E6" w:rsidR="008B77AB" w:rsidRDefault="00B37703">
      <w:pPr>
        <w:pStyle w:val="Kommentartext"/>
      </w:pPr>
      <w:r>
        <w:rPr>
          <w:b/>
          <w:noProof/>
        </w:rPr>
        <w:t xml:space="preserve">Deinstallieren Sie die App, es sei denn, </w:t>
      </w:r>
      <w:r w:rsidR="00EE783A">
        <w:rPr>
          <w:b/>
          <w:noProof/>
        </w:rPr>
        <w:t xml:space="preserve">Sie vertrauen dem App-Anbieter. </w:t>
      </w:r>
    </w:p>
    <w:p w14:paraId="7DB93B54" w14:textId="77777777" w:rsidR="008B77AB" w:rsidRDefault="008B77AB" w:rsidP="00F90BE6">
      <w:pPr>
        <w:pStyle w:val="Kommentartext"/>
        <w:rPr>
          <w:b/>
          <w:noProof/>
        </w:rPr>
      </w:pPr>
    </w:p>
    <w:p w14:paraId="74E1F760" w14:textId="7CBA9A73" w:rsidR="008B77AB" w:rsidRDefault="005F2B23" w:rsidP="009C663D">
      <w:pPr>
        <w:jc w:val="left"/>
        <w:rPr>
          <w:noProof/>
        </w:rPr>
      </w:pPr>
      <w:r>
        <w:rPr>
          <w:noProof/>
          <w:lang w:eastAsia="de-DE"/>
        </w:rPr>
        <mc:AlternateContent>
          <mc:Choice Requires="wps">
            <w:drawing>
              <wp:anchor distT="0" distB="0" distL="114300" distR="114300" simplePos="0" relativeHeight="251744256" behindDoc="0" locked="0" layoutInCell="1" allowOverlap="1" wp14:anchorId="2C079510" wp14:editId="4CA7B569">
                <wp:simplePos x="0" y="0"/>
                <wp:positionH relativeFrom="column">
                  <wp:posOffset>42545</wp:posOffset>
                </wp:positionH>
                <wp:positionV relativeFrom="paragraph">
                  <wp:posOffset>285750</wp:posOffset>
                </wp:positionV>
                <wp:extent cx="1943100" cy="476250"/>
                <wp:effectExtent l="0" t="0" r="19050" b="19050"/>
                <wp:wrapNone/>
                <wp:docPr id="215" name="Abgerundetes Rechteck 215"/>
                <wp:cNvGraphicFramePr/>
                <a:graphic xmlns:a="http://schemas.openxmlformats.org/drawingml/2006/main">
                  <a:graphicData uri="http://schemas.microsoft.com/office/word/2010/wordprocessingShape">
                    <wps:wsp>
                      <wps:cNvSpPr/>
                      <wps:spPr>
                        <a:xfrm>
                          <a:off x="0" y="0"/>
                          <a:ext cx="1943100" cy="4762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E21E0E" w14:textId="58E74B12"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079510" id="Abgerundetes Rechteck 215" o:spid="_x0000_s1052" style="position:absolute;margin-left:3.35pt;margin-top:22.5pt;width:153pt;height:37.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" fillcolor="#ffc000 [3207]" strokecolor="#7f5f00 [1607]" strokeweight="1pt">
                <v:stroke joinstyle="miter"/>
                <v:textbox>
                  <w:txbxContent>
                    <w:p w14:paraId="1BE21E0E" w14:textId="58E74B12" w:rsidR="00BF4F88" w:rsidRDefault="00BF4F88" w:rsidP="00F90BE6">
                      <w:pPr>
                        <w:jc w:val="center"/>
                      </w:pPr>
                      <w:r>
                        <w:t>Deinstallieren der App</w:t>
                      </w:r>
                    </w:p>
                  </w:txbxContent>
                </v:textbox>
              </v:roundrect>
            </w:pict>
          </mc:Fallback>
        </mc:AlternateContent>
      </w:r>
      <w:r w:rsidR="00321E37">
        <w:rPr>
          <w:noProof/>
        </w:rPr>
        <w:br w:type="page"/>
      </w:r>
    </w:p>
    <w:tbl>
      <w:tblPr>
        <w:tblStyle w:val="Tabellenraster"/>
        <w:tblW w:w="0" w:type="auto"/>
        <w:tblLook w:val="04A0" w:firstRow="1" w:lastRow="0" w:firstColumn="1" w:lastColumn="0" w:noHBand="0" w:noVBand="1"/>
      </w:tblPr>
      <w:tblGrid>
        <w:gridCol w:w="4390"/>
        <w:gridCol w:w="4252"/>
      </w:tblGrid>
      <w:tr w:rsidR="008B77AB" w14:paraId="44CBE651" w14:textId="77777777">
        <w:tc>
          <w:tcPr>
            <w:tcW w:w="8642" w:type="dxa"/>
            <w:gridSpan w:val="2"/>
          </w:tcPr>
          <w:p w14:paraId="503CBA82" w14:textId="77777777" w:rsidR="008B77AB" w:rsidRDefault="00B37703">
            <w:pPr>
              <w:pStyle w:val="berschrift2"/>
              <w:outlineLvl w:val="1"/>
            </w:pPr>
            <w:bookmarkStart w:id="91" w:name="_Toc510082534"/>
            <w:r>
              <w:rPr>
                <w:noProof/>
              </w:rPr>
              <w:lastRenderedPageBreak/>
              <w:t xml:space="preserve">Ihre Login-Daten werden </w:t>
            </w:r>
            <w:commentRangeStart w:id="92"/>
            <w:r>
              <w:rPr>
                <w:noProof/>
              </w:rPr>
              <w:t>unverschlüsselt</w:t>
            </w:r>
            <w:commentRangeEnd w:id="92"/>
            <w:r w:rsidR="002978A0">
              <w:rPr>
                <w:rStyle w:val="Kommentarzeichen"/>
                <w:rFonts w:eastAsiaTheme="minorHAnsi" w:cstheme="minorBidi"/>
                <w:color w:val="auto"/>
              </w:rPr>
              <w:commentReference w:id="92"/>
            </w:r>
            <w:r>
              <w:rPr>
                <w:noProof/>
              </w:rPr>
              <w:t xml:space="preserve"> übermittelt</w:t>
            </w:r>
            <w:bookmarkEnd w:id="91"/>
          </w:p>
        </w:tc>
      </w:tr>
      <w:tr w:rsidR="008B77AB" w14:paraId="5660BEAD" w14:textId="77777777">
        <w:tc>
          <w:tcPr>
            <w:tcW w:w="4390" w:type="dxa"/>
          </w:tcPr>
          <w:p w14:paraId="5D4F8A24" w14:textId="77777777" w:rsidR="008B77AB" w:rsidRDefault="008B77AB">
            <w:pPr>
              <w:rPr>
                <w:rFonts w:ascii="Arial" w:hAnsi="Arial" w:cs="Arial"/>
              </w:rPr>
            </w:pPr>
          </w:p>
        </w:tc>
        <w:tc>
          <w:tcPr>
            <w:tcW w:w="4252" w:type="dxa"/>
          </w:tcPr>
          <w:p w14:paraId="4F736350" w14:textId="2DAA8EAB"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1AB1F98" wp14:editId="0CE7E5C9">
                  <wp:extent cx="251999" cy="217626"/>
                  <wp:effectExtent l="0" t="0" r="2540" b="11430"/>
                  <wp:docPr id="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Unbefugte</w:t>
            </w:r>
            <w:del w:id="93" w:author="Frank Ingenrieth" w:date="2018-03-29T11:39:00Z">
              <w:r w:rsidDel="00F90BE6">
                <w:rPr>
                  <w:rFonts w:ascii="Calibri" w:hAnsi="Calibri" w:cs="Arial"/>
                  <w:noProof/>
                </w:rPr>
                <w:delText xml:space="preserve">  </w:delText>
              </w:r>
            </w:del>
            <w:ins w:id="94" w:author="Frank Ingenrieth" w:date="2018-03-29T11:39:00Z">
              <w:r w:rsidR="00F90BE6">
                <w:rPr>
                  <w:rFonts w:ascii="Calibri" w:hAnsi="Calibri" w:cs="Arial"/>
                  <w:noProof/>
                </w:rPr>
                <w:t xml:space="preserve"> </w:t>
              </w:r>
            </w:ins>
            <w:r>
              <w:rPr>
                <w:rFonts w:ascii="Calibri" w:hAnsi="Calibri" w:cs="Arial"/>
                <w:noProof/>
              </w:rPr>
              <w:t>können diese Daten miss</w:t>
            </w:r>
            <w:r>
              <w:rPr>
                <w:rFonts w:ascii="Calibri" w:hAnsi="Calibri" w:cs="Arial"/>
                <w:noProof/>
              </w:rPr>
              <w:softHyphen/>
              <w:t>brau</w:t>
            </w:r>
            <w:r>
              <w:rPr>
                <w:rFonts w:ascii="Calibri" w:hAnsi="Calibri" w:cs="Arial"/>
                <w:noProof/>
              </w:rPr>
              <w:softHyphen/>
              <w:t>chen.</w:t>
            </w:r>
          </w:p>
          <w:p w14:paraId="18B5E4E8"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7670226" wp14:editId="05CA3324">
                  <wp:extent cx="251999" cy="217626"/>
                  <wp:effectExtent l="0" t="0" r="2540" b="11430"/>
                  <wp:docPr id="7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In öffentlichen WLANs können An</w:t>
            </w:r>
            <w:r>
              <w:rPr>
                <w:rFonts w:ascii="Calibri" w:hAnsi="Calibri" w:cs="Arial"/>
                <w:noProof/>
              </w:rPr>
              <w:softHyphen/>
              <w:t>mel</w:t>
            </w:r>
            <w:r>
              <w:rPr>
                <w:rFonts w:ascii="Calibri" w:hAnsi="Calibri" w:cs="Arial"/>
                <w:noProof/>
              </w:rPr>
              <w:softHyphen/>
              <w:t>de</w:t>
            </w:r>
            <w:r>
              <w:rPr>
                <w:rFonts w:ascii="Calibri" w:hAnsi="Calibri" w:cs="Arial"/>
                <w:noProof/>
              </w:rPr>
              <w:softHyphen/>
              <w:t>in</w:t>
            </w:r>
            <w:r>
              <w:rPr>
                <w:rFonts w:ascii="Calibri" w:hAnsi="Calibri" w:cs="Arial"/>
                <w:noProof/>
              </w:rPr>
              <w:softHyphen/>
              <w:t>formationen besonders leicht mitgelesen werden.</w:t>
            </w:r>
          </w:p>
          <w:p w14:paraId="151B60E4" w14:textId="085C7BC0" w:rsidR="008B77AB" w:rsidRDefault="00B37703" w:rsidP="003E68DE">
            <w:pPr>
              <w:ind w:left="463" w:hanging="463"/>
              <w:rPr>
                <w:rFonts w:ascii="Calibri" w:hAnsi="Calibri" w:cs="Arial"/>
              </w:rPr>
            </w:pPr>
            <w:r>
              <w:rPr>
                <w:rFonts w:ascii="Calibri" w:hAnsi="Calibri" w:cs="Arial"/>
                <w:noProof/>
                <w:lang w:eastAsia="de-DE"/>
              </w:rPr>
              <w:drawing>
                <wp:inline distT="0" distB="0" distL="0" distR="0" wp14:anchorId="39189C8F" wp14:editId="003AE16F">
                  <wp:extent cx="251999" cy="217626"/>
                  <wp:effectExtent l="0" t="0" r="2540" b="11430"/>
                  <wp:docPr id="28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w:t>
            </w:r>
            <w:r>
              <w:rPr>
                <w:noProof/>
              </w:rPr>
              <w:t xml:space="preserve">Sollten Sie </w:t>
            </w:r>
            <w:r w:rsidR="0037300B">
              <w:rPr>
                <w:noProof/>
              </w:rPr>
              <w:t xml:space="preserve">bei anderen Nutzerkonten </w:t>
            </w:r>
            <w:r w:rsidR="002978A0">
              <w:rPr>
                <w:noProof/>
              </w:rPr>
              <w:t xml:space="preserve">diese </w:t>
            </w:r>
            <w:r>
              <w:rPr>
                <w:noProof/>
              </w:rPr>
              <w:t>Zu</w:t>
            </w:r>
            <w:r>
              <w:rPr>
                <w:noProof/>
              </w:rPr>
              <w:softHyphen/>
              <w:t>gangs</w:t>
            </w:r>
            <w:r>
              <w:rPr>
                <w:noProof/>
              </w:rPr>
              <w:softHyphen/>
              <w:t>da</w:t>
            </w:r>
            <w:r>
              <w:rPr>
                <w:noProof/>
              </w:rPr>
              <w:softHyphen/>
              <w:t xml:space="preserve">ten (häufig E-Mailadresse und Passwort) </w:t>
            </w:r>
            <w:r w:rsidR="002978A0">
              <w:rPr>
                <w:noProof/>
              </w:rPr>
              <w:t xml:space="preserve">ebenfalls </w:t>
            </w:r>
            <w:del w:id="95" w:author="Frank Ingenrieth" w:date="2018-03-29T13:17:00Z">
              <w:r w:rsidDel="003E68DE">
                <w:rPr>
                  <w:noProof/>
                </w:rPr>
                <w:delText>nut</w:delText>
              </w:r>
              <w:r w:rsidDel="003E68DE">
                <w:rPr>
                  <w:noProof/>
                </w:rPr>
                <w:softHyphen/>
                <w:delText>zen</w:delText>
              </w:r>
            </w:del>
            <w:ins w:id="96" w:author="Frank Ingenrieth" w:date="2018-03-29T13:17:00Z">
              <w:r w:rsidR="003E68DE">
                <w:rPr>
                  <w:noProof/>
                </w:rPr>
                <w:t>verwenden</w:t>
              </w:r>
            </w:ins>
            <w:r>
              <w:rPr>
                <w:noProof/>
              </w:rPr>
              <w:t>, können Dritte</w:t>
            </w:r>
            <w:del w:id="97" w:author="Frank Ingenrieth" w:date="2018-03-29T11:39:00Z">
              <w:r w:rsidDel="00F90BE6">
                <w:rPr>
                  <w:noProof/>
                </w:rPr>
                <w:delText xml:space="preserve"> </w:delText>
              </w:r>
              <w:r w:rsidR="002978A0" w:rsidDel="00F90BE6">
                <w:rPr>
                  <w:noProof/>
                </w:rPr>
                <w:delText xml:space="preserve"> </w:delText>
              </w:r>
            </w:del>
            <w:ins w:id="98" w:author="Frank Ingenrieth" w:date="2018-03-29T11:39:00Z">
              <w:r w:rsidR="00F90BE6">
                <w:rPr>
                  <w:noProof/>
                </w:rPr>
                <w:t xml:space="preserve"> </w:t>
              </w:r>
            </w:ins>
            <w:r w:rsidR="002978A0">
              <w:rPr>
                <w:noProof/>
              </w:rPr>
              <w:t>dort</w:t>
            </w:r>
            <w:del w:id="99" w:author="Frank Ingenrieth" w:date="2018-03-29T11:39:00Z">
              <w:r w:rsidR="002978A0" w:rsidDel="00F90BE6">
                <w:rPr>
                  <w:noProof/>
                </w:rPr>
                <w:delText xml:space="preserve"> </w:delText>
              </w:r>
              <w:r w:rsidDel="00F90BE6">
                <w:rPr>
                  <w:noProof/>
                </w:rPr>
                <w:delText xml:space="preserve"> </w:delText>
              </w:r>
            </w:del>
            <w:ins w:id="100" w:author="Frank Ingenrieth" w:date="2018-03-29T11:39:00Z">
              <w:r w:rsidR="00F90BE6">
                <w:rPr>
                  <w:noProof/>
                </w:rPr>
                <w:t xml:space="preserve"> </w:t>
              </w:r>
            </w:ins>
            <w:r w:rsidR="002978A0">
              <w:rPr>
                <w:noProof/>
              </w:rPr>
              <w:t xml:space="preserve">unbefugten </w:t>
            </w:r>
            <w:r>
              <w:rPr>
                <w:noProof/>
              </w:rPr>
              <w:t>Zugang erhalten.</w:t>
            </w:r>
          </w:p>
        </w:tc>
      </w:tr>
      <w:tr w:rsidR="008B77AB" w14:paraId="2D857424" w14:textId="77777777">
        <w:tc>
          <w:tcPr>
            <w:tcW w:w="4390" w:type="dxa"/>
            <w:shd w:val="clear" w:color="auto" w:fill="D9D9D9" w:themeFill="background1" w:themeFillShade="D9"/>
          </w:tcPr>
          <w:p w14:paraId="587FE75C" w14:textId="77777777" w:rsidR="008B77AB" w:rsidRDefault="008B77AB">
            <w:pPr>
              <w:rPr>
                <w:rFonts w:ascii="Arial" w:hAnsi="Arial" w:cs="Arial"/>
              </w:rPr>
            </w:pPr>
          </w:p>
        </w:tc>
        <w:tc>
          <w:tcPr>
            <w:tcW w:w="4252" w:type="dxa"/>
            <w:shd w:val="clear" w:color="auto" w:fill="D9D9D9" w:themeFill="background1" w:themeFillShade="D9"/>
          </w:tcPr>
          <w:p w14:paraId="3DDB9F92" w14:textId="77777777" w:rsidR="008B77AB" w:rsidRDefault="008B77AB">
            <w:pPr>
              <w:ind w:left="463" w:hanging="463"/>
              <w:rPr>
                <w:noProof/>
              </w:rPr>
            </w:pPr>
          </w:p>
        </w:tc>
      </w:tr>
    </w:tbl>
    <w:p w14:paraId="73C54338" w14:textId="6DA6C75F" w:rsidR="008B77AB" w:rsidRDefault="009D22E4">
      <w:pPr>
        <w:rPr>
          <w:noProof/>
        </w:rPr>
      </w:pPr>
      <w:r>
        <w:rPr>
          <w:noProof/>
          <w:lang w:eastAsia="de-DE"/>
        </w:rPr>
        <mc:AlternateContent>
          <mc:Choice Requires="wps">
            <w:drawing>
              <wp:anchor distT="0" distB="0" distL="114300" distR="114300" simplePos="0" relativeHeight="251770880" behindDoc="0" locked="0" layoutInCell="1" allowOverlap="1" wp14:anchorId="323B6852" wp14:editId="3A15F845">
                <wp:simplePos x="0" y="0"/>
                <wp:positionH relativeFrom="column">
                  <wp:posOffset>-328930</wp:posOffset>
                </wp:positionH>
                <wp:positionV relativeFrom="paragraph">
                  <wp:posOffset>-3010535</wp:posOffset>
                </wp:positionV>
                <wp:extent cx="6334125" cy="3238500"/>
                <wp:effectExtent l="0" t="0" r="28575" b="19050"/>
                <wp:wrapNone/>
                <wp:docPr id="45" name="Rechteck 45"/>
                <wp:cNvGraphicFramePr/>
                <a:graphic xmlns:a="http://schemas.openxmlformats.org/drawingml/2006/main">
                  <a:graphicData uri="http://schemas.microsoft.com/office/word/2010/wordprocessingShape">
                    <wps:wsp>
                      <wps:cNvSpPr/>
                      <wps:spPr>
                        <a:xfrm>
                          <a:off x="0" y="0"/>
                          <a:ext cx="6334125" cy="3238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FB45C" id="Rechteck 45" o:spid="_x0000_s1026" style="position:absolute;margin-left:-25.9pt;margin-top:-237.05pt;width:498.75pt;height: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" filled="f" strokecolor="red" strokeweight="1pt"/>
            </w:pict>
          </mc:Fallback>
        </mc:AlternateContent>
      </w:r>
    </w:p>
    <w:p w14:paraId="1D06B8C0" w14:textId="25EA6D67" w:rsidR="00A0583B" w:rsidRDefault="00A0583B">
      <w:pPr>
        <w:rPr>
          <w:b/>
          <w:noProof/>
        </w:rPr>
      </w:pPr>
      <w:r>
        <w:rPr>
          <w:b/>
          <w:noProof/>
        </w:rPr>
        <w:t>Unsere Empfehlung(en)</w:t>
      </w:r>
    </w:p>
    <w:p w14:paraId="53A13177" w14:textId="6AD3025F" w:rsidR="002543A9" w:rsidRDefault="002543A9">
      <w:pPr>
        <w:rPr>
          <w:b/>
          <w:noProof/>
        </w:rPr>
      </w:pPr>
      <w:r>
        <w:rPr>
          <w:b/>
          <w:noProof/>
        </w:rPr>
        <w:t xml:space="preserve">Loggen Sie sich nicht über </w:t>
      </w:r>
      <w:del w:id="101" w:author="Frank Ingenrieth" w:date="2018-03-29T11:41:00Z">
        <w:r w:rsidDel="00F90BE6">
          <w:rPr>
            <w:b/>
            <w:noProof/>
          </w:rPr>
          <w:delText xml:space="preserve">diese </w:delText>
        </w:r>
      </w:del>
      <w:ins w:id="102" w:author="Frank Ingenrieth" w:date="2018-03-29T11:41:00Z">
        <w:r w:rsidR="00F90BE6">
          <w:rPr>
            <w:b/>
            <w:noProof/>
          </w:rPr>
          <w:t xml:space="preserve">die </w:t>
        </w:r>
      </w:ins>
      <w:r>
        <w:rPr>
          <w:b/>
          <w:noProof/>
        </w:rPr>
        <w:t xml:space="preserve">App ein. </w:t>
      </w:r>
    </w:p>
    <w:p w14:paraId="40DC3D74" w14:textId="70F3A7C6" w:rsidR="002543A9" w:rsidRDefault="00B02F3A">
      <w:pPr>
        <w:rPr>
          <w:noProof/>
        </w:rPr>
      </w:pPr>
      <w:r>
        <w:rPr>
          <w:noProof/>
        </w:rPr>
        <w:t>Wenn Sie sich trotzdem einloggen möchten</w:t>
      </w:r>
      <w:r w:rsidR="00EE783A">
        <w:rPr>
          <w:noProof/>
        </w:rPr>
        <w:t>, v</w:t>
      </w:r>
      <w:r w:rsidR="002543A9">
        <w:rPr>
          <w:noProof/>
        </w:rPr>
        <w:t xml:space="preserve">erwenden Sie ein </w:t>
      </w:r>
      <w:ins w:id="103" w:author="Frank Ingenrieth" w:date="2018-03-29T13:15:00Z">
        <w:r w:rsidR="00F46F55">
          <w:rPr>
            <w:noProof/>
          </w:rPr>
          <w:t xml:space="preserve">für die App </w:t>
        </w:r>
      </w:ins>
      <w:r w:rsidR="002543A9">
        <w:rPr>
          <w:noProof/>
        </w:rPr>
        <w:t xml:space="preserve">regelmäßig wechselndes Passwort, das </w:t>
      </w:r>
      <w:del w:id="104" w:author="Frank Ingenrieth" w:date="2018-03-29T13:16:00Z">
        <w:r w:rsidR="002543A9" w:rsidDel="00F46F55">
          <w:rPr>
            <w:noProof/>
          </w:rPr>
          <w:delText>bei jedem genutzten Dienst anders lautet</w:delText>
        </w:r>
      </w:del>
      <w:ins w:id="105" w:author="Frank Ingenrieth" w:date="2018-03-29T13:16:00Z">
        <w:r w:rsidR="00F46F55">
          <w:rPr>
            <w:noProof/>
          </w:rPr>
          <w:t>Sie bei keinem anderen Nutzerkonto verwenden</w:t>
        </w:r>
      </w:ins>
      <w:r w:rsidR="002543A9">
        <w:rPr>
          <w:noProof/>
        </w:rPr>
        <w:t>.</w:t>
      </w:r>
    </w:p>
    <w:p w14:paraId="71B0B9BF" w14:textId="028888A6" w:rsidR="008B77AB" w:rsidRDefault="002543A9">
      <w:pPr>
        <w:rPr>
          <w:noProof/>
        </w:rPr>
      </w:pPr>
      <w:r>
        <w:rPr>
          <w:noProof/>
        </w:rPr>
        <w:t>Soweit verfügbar, n</w:t>
      </w:r>
      <w:r w:rsidR="00B37703">
        <w:rPr>
          <w:noProof/>
        </w:rPr>
        <w:t>utzen Sie fortgeschrittene Authentifizierungsverfahren</w:t>
      </w:r>
      <w:r>
        <w:rPr>
          <w:noProof/>
        </w:rPr>
        <w:t>,</w:t>
      </w:r>
      <w:r w:rsidR="00B37703">
        <w:rPr>
          <w:noProof/>
        </w:rPr>
        <w:t xml:space="preserve"> wie z.B. Mehrfaktorauthentifizierung. </w:t>
      </w:r>
      <w:r w:rsidR="00B37703">
        <w:rPr>
          <w:noProof/>
        </w:rPr>
        <w:br/>
      </w:r>
      <w:r w:rsidR="00B37703">
        <w:rPr>
          <w:noProof/>
        </w:rPr>
        <w:br/>
        <w:t xml:space="preserve">Wenn Sie bereits Login-Daten über </w:t>
      </w:r>
      <w:del w:id="106" w:author="Frank Ingenrieth" w:date="2018-03-29T11:41:00Z">
        <w:r w:rsidDel="00F90BE6">
          <w:rPr>
            <w:noProof/>
          </w:rPr>
          <w:delText xml:space="preserve">diese </w:delText>
        </w:r>
      </w:del>
      <w:ins w:id="107" w:author="Frank Ingenrieth" w:date="2018-03-29T11:41:00Z">
        <w:r w:rsidR="00F90BE6">
          <w:rPr>
            <w:noProof/>
          </w:rPr>
          <w:t xml:space="preserve">die </w:t>
        </w:r>
      </w:ins>
      <w:r w:rsidR="00B37703">
        <w:rPr>
          <w:noProof/>
        </w:rPr>
        <w:t>App übermittelt haben, ändern Sie diese umgehend für</w:t>
      </w:r>
      <w:r>
        <w:rPr>
          <w:noProof/>
        </w:rPr>
        <w:t xml:space="preserve"> andere Nutzerkonten</w:t>
      </w:r>
      <w:r w:rsidR="00B37703">
        <w:rPr>
          <w:noProof/>
        </w:rPr>
        <w:t xml:space="preserve">, bei denen Sie </w:t>
      </w:r>
      <w:r w:rsidR="00F14BDE">
        <w:rPr>
          <w:noProof/>
        </w:rPr>
        <w:t>dieselben</w:t>
      </w:r>
      <w:r w:rsidR="00B37703">
        <w:rPr>
          <w:noProof/>
        </w:rPr>
        <w:t xml:space="preserve"> verwenden.</w:t>
      </w:r>
    </w:p>
    <w:p w14:paraId="23D2BEB6" w14:textId="1F1CAC5C" w:rsidR="008B77AB" w:rsidRDefault="008B77AB">
      <w:pPr>
        <w:rPr>
          <w:b/>
          <w:noProof/>
        </w:rPr>
      </w:pPr>
    </w:p>
    <w:p w14:paraId="64AC0A3A" w14:textId="4AE73520" w:rsidR="008B77AB" w:rsidRDefault="003B7E19">
      <w:pPr>
        <w:jc w:val="left"/>
        <w:rPr>
          <w:sz w:val="2"/>
        </w:rPr>
      </w:pPr>
      <w:commentRangeStart w:id="108"/>
      <w:r>
        <w:rPr>
          <w:b/>
          <w:noProof/>
        </w:rPr>
        <w:t>Sollte</w:t>
      </w:r>
      <w:r w:rsidR="00B02F3A">
        <w:rPr>
          <w:b/>
          <w:noProof/>
        </w:rPr>
        <w:t>(</w:t>
      </w:r>
      <w:r>
        <w:rPr>
          <w:b/>
          <w:noProof/>
        </w:rPr>
        <w:t>n</w:t>
      </w:r>
      <w:r w:rsidR="00B02F3A">
        <w:rPr>
          <w:b/>
          <w:noProof/>
        </w:rPr>
        <w:t>)</w:t>
      </w:r>
      <w:r>
        <w:rPr>
          <w:b/>
          <w:noProof/>
        </w:rPr>
        <w:t xml:space="preserve"> diese Empfehlung(en) nicht ausreichen, deinstallieren Sie die App</w:t>
      </w:r>
      <w:commentRangeEnd w:id="108"/>
      <w:r>
        <w:rPr>
          <w:b/>
          <w:noProof/>
        </w:rPr>
        <w:t>!</w:t>
      </w:r>
      <w:r>
        <w:rPr>
          <w:rStyle w:val="Kommentarzeichen"/>
        </w:rPr>
        <w:commentReference w:id="108"/>
      </w:r>
      <w:r w:rsidR="00A0583B">
        <w:rPr>
          <w:b/>
          <w:noProof/>
          <w:lang w:eastAsia="de-DE"/>
        </w:rPr>
        <mc:AlternateContent>
          <mc:Choice Requires="wps">
            <w:drawing>
              <wp:anchor distT="0" distB="0" distL="114300" distR="114300" simplePos="0" relativeHeight="251737088" behindDoc="0" locked="0" layoutInCell="1" allowOverlap="1" wp14:anchorId="17BC14AE" wp14:editId="61D5F964">
                <wp:simplePos x="0" y="0"/>
                <wp:positionH relativeFrom="margin">
                  <wp:align>left</wp:align>
                </wp:positionH>
                <wp:positionV relativeFrom="paragraph">
                  <wp:posOffset>855345</wp:posOffset>
                </wp:positionV>
                <wp:extent cx="1685925" cy="333375"/>
                <wp:effectExtent l="0" t="0" r="28575" b="28575"/>
                <wp:wrapNone/>
                <wp:docPr id="210" name="Abgerundetes Rechteck 210"/>
                <wp:cNvGraphicFramePr/>
                <a:graphic xmlns:a="http://schemas.openxmlformats.org/drawingml/2006/main">
                  <a:graphicData uri="http://schemas.microsoft.com/office/word/2010/wordprocessingShape">
                    <wps:wsp>
                      <wps:cNvSpPr/>
                      <wps:spPr>
                        <a:xfrm>
                          <a:off x="0" y="0"/>
                          <a:ext cx="168592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185CEB1" w14:textId="2E3AAF73"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BC14AE" id="Abgerundetes Rechteck 210" o:spid="_x0000_s1053" style="position:absolute;margin-left:0;margin-top:67.35pt;width:132.75pt;height:26.2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" fillcolor="#ffc000 [3207]" strokecolor="#7f5f00 [1607]" strokeweight="1pt">
                <v:stroke joinstyle="miter"/>
                <v:textbox>
                  <w:txbxContent>
                    <w:p w14:paraId="3185CEB1" w14:textId="2E3AAF73" w:rsidR="00BF4F88" w:rsidRDefault="00BF4F88" w:rsidP="00F90BE6">
                      <w:pPr>
                        <w:jc w:val="center"/>
                      </w:pPr>
                      <w:r>
                        <w:t>Deinstallieren der App</w:t>
                      </w:r>
                    </w:p>
                  </w:txbxContent>
                </v:textbox>
                <w10:wrap anchorx="margin"/>
              </v:roundrect>
            </w:pict>
          </mc:Fallback>
        </mc:AlternateContent>
      </w:r>
      <w:r w:rsidR="00A0583B">
        <w:rPr>
          <w:b/>
          <w:noProof/>
          <w:lang w:eastAsia="de-DE"/>
        </w:rPr>
        <mc:AlternateContent>
          <mc:Choice Requires="wps">
            <w:drawing>
              <wp:anchor distT="0" distB="0" distL="114300" distR="114300" simplePos="0" relativeHeight="251735040" behindDoc="0" locked="0" layoutInCell="1" allowOverlap="1" wp14:anchorId="2619EDFA" wp14:editId="11E71650">
                <wp:simplePos x="0" y="0"/>
                <wp:positionH relativeFrom="column">
                  <wp:posOffset>-24130</wp:posOffset>
                </wp:positionH>
                <wp:positionV relativeFrom="paragraph">
                  <wp:posOffset>321945</wp:posOffset>
                </wp:positionV>
                <wp:extent cx="1685925" cy="333375"/>
                <wp:effectExtent l="0" t="0" r="28575" b="28575"/>
                <wp:wrapNone/>
                <wp:docPr id="209" name="Abgerundetes Rechteck 209"/>
                <wp:cNvGraphicFramePr/>
                <a:graphic xmlns:a="http://schemas.openxmlformats.org/drawingml/2006/main">
                  <a:graphicData uri="http://schemas.microsoft.com/office/word/2010/wordprocessingShape">
                    <wps:wsp>
                      <wps:cNvSpPr/>
                      <wps:spPr>
                        <a:xfrm>
                          <a:off x="0" y="0"/>
                          <a:ext cx="168592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65CFF1" w14:textId="694FB2A8" w:rsidR="00BF4F88" w:rsidRDefault="00BF4F88" w:rsidP="00F90BE6">
                            <w:pPr>
                              <w:jc w:val="center"/>
                            </w:pPr>
                            <w:r>
                              <w:t>2FA-Erl.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19EDFA" id="Abgerundetes Rechteck 209" o:spid="_x0000_s1054" style="position:absolute;margin-left:-1.9pt;margin-top:25.35pt;width:132.75pt;height:26.2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" fillcolor="#ffc000 [3207]" strokecolor="#7f5f00 [1607]" strokeweight="1pt">
                <v:stroke joinstyle="miter"/>
                <v:textbox>
                  <w:txbxContent>
                    <w:p w14:paraId="3965CFF1" w14:textId="694FB2A8" w:rsidR="00BF4F88" w:rsidRDefault="00BF4F88" w:rsidP="00F90BE6">
                      <w:pPr>
                        <w:jc w:val="center"/>
                      </w:pPr>
                      <w:r>
                        <w:t>2FA-Erl.</w:t>
                      </w:r>
                    </w:p>
                  </w:txbxContent>
                </v:textbox>
              </v:roundrect>
            </w:pict>
          </mc:Fallback>
        </mc:AlternateContent>
      </w:r>
      <w:r w:rsidR="00321E37">
        <w:rPr>
          <w:b/>
          <w:noProof/>
        </w:rPr>
        <w:br w:type="page"/>
      </w:r>
    </w:p>
    <w:tbl>
      <w:tblPr>
        <w:tblStyle w:val="Tabellenraster"/>
        <w:tblW w:w="8784" w:type="dxa"/>
        <w:tblLook w:val="04A0" w:firstRow="1" w:lastRow="0" w:firstColumn="1" w:lastColumn="0" w:noHBand="0" w:noVBand="1"/>
      </w:tblPr>
      <w:tblGrid>
        <w:gridCol w:w="4390"/>
        <w:gridCol w:w="4394"/>
      </w:tblGrid>
      <w:tr w:rsidR="008B77AB" w14:paraId="2D33476F" w14:textId="77777777">
        <w:tc>
          <w:tcPr>
            <w:tcW w:w="8784" w:type="dxa"/>
            <w:gridSpan w:val="2"/>
          </w:tcPr>
          <w:p w14:paraId="3711493C" w14:textId="77777777" w:rsidR="008B77AB" w:rsidRDefault="00B37703">
            <w:pPr>
              <w:pStyle w:val="berschrift2"/>
              <w:outlineLvl w:val="1"/>
            </w:pPr>
            <w:bookmarkStart w:id="109" w:name="_Toc510082535"/>
            <w:r>
              <w:rPr>
                <w:noProof/>
              </w:rPr>
              <w:lastRenderedPageBreak/>
              <w:t>Ihre Zahlungsdaten werden unverschlüsselt übermittelt</w:t>
            </w:r>
            <w:bookmarkEnd w:id="109"/>
          </w:p>
        </w:tc>
      </w:tr>
      <w:tr w:rsidR="008B77AB" w14:paraId="0B9A6F5A" w14:textId="77777777">
        <w:tc>
          <w:tcPr>
            <w:tcW w:w="4390" w:type="dxa"/>
          </w:tcPr>
          <w:p w14:paraId="23482F7D" w14:textId="77777777" w:rsidR="008B77AB" w:rsidRDefault="008B77AB">
            <w:pPr>
              <w:rPr>
                <w:rFonts w:ascii="Arial" w:hAnsi="Arial" w:cs="Arial"/>
              </w:rPr>
            </w:pPr>
          </w:p>
        </w:tc>
        <w:tc>
          <w:tcPr>
            <w:tcW w:w="4394" w:type="dxa"/>
          </w:tcPr>
          <w:p w14:paraId="235290CC" w14:textId="54144804"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6DE71DBD" wp14:editId="65F99E43">
                  <wp:extent cx="251999" cy="217626"/>
                  <wp:effectExtent l="0" t="0" r="2540" b="11430"/>
                  <wp:docPr id="32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Unbefugte</w:t>
            </w:r>
            <w:del w:id="110" w:author="Frank Ingenrieth" w:date="2018-03-29T11:39:00Z">
              <w:r w:rsidDel="00F90BE6">
                <w:rPr>
                  <w:rFonts w:ascii="Calibri" w:hAnsi="Calibri" w:cs="Arial"/>
                  <w:noProof/>
                </w:rPr>
                <w:delText xml:space="preserve">  </w:delText>
              </w:r>
            </w:del>
            <w:ins w:id="111" w:author="Frank Ingenrieth" w:date="2018-03-29T11:39:00Z">
              <w:r w:rsidR="00F90BE6">
                <w:rPr>
                  <w:rFonts w:ascii="Calibri" w:hAnsi="Calibri" w:cs="Arial"/>
                  <w:noProof/>
                </w:rPr>
                <w:t xml:space="preserve"> </w:t>
              </w:r>
            </w:ins>
            <w:r>
              <w:rPr>
                <w:rFonts w:ascii="Calibri" w:hAnsi="Calibri" w:cs="Arial"/>
                <w:noProof/>
              </w:rPr>
              <w:t>können diese Daten missbrauchen, um z.B. Zahlungen zu veranlassen.</w:t>
            </w:r>
          </w:p>
          <w:p w14:paraId="3189B967"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253F1B42" wp14:editId="3439709E">
                  <wp:extent cx="251999" cy="217626"/>
                  <wp:effectExtent l="0" t="0" r="2540" b="11430"/>
                  <wp:docPr id="3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In öffentlichen WLANs können Zahlungs</w:t>
            </w:r>
            <w:r>
              <w:rPr>
                <w:rFonts w:ascii="Calibri" w:hAnsi="Calibri" w:cs="Arial"/>
                <w:noProof/>
              </w:rPr>
              <w:softHyphen/>
              <w:t>in</w:t>
            </w:r>
            <w:r>
              <w:rPr>
                <w:rFonts w:ascii="Calibri" w:hAnsi="Calibri" w:cs="Arial"/>
                <w:noProof/>
              </w:rPr>
              <w:softHyphen/>
              <w:t>for</w:t>
            </w:r>
            <w:r>
              <w:rPr>
                <w:rFonts w:ascii="Calibri" w:hAnsi="Calibri" w:cs="Arial"/>
                <w:noProof/>
              </w:rPr>
              <w:softHyphen/>
              <w:t>ma</w:t>
            </w:r>
            <w:r>
              <w:rPr>
                <w:rFonts w:ascii="Calibri" w:hAnsi="Calibri" w:cs="Arial"/>
                <w:noProof/>
              </w:rPr>
              <w:softHyphen/>
              <w:t>tio</w:t>
            </w:r>
            <w:r>
              <w:rPr>
                <w:rFonts w:ascii="Calibri" w:hAnsi="Calibri" w:cs="Arial"/>
                <w:noProof/>
              </w:rPr>
              <w:softHyphen/>
              <w:t>nen besonders leicht mitgelesen werden.</w:t>
            </w:r>
          </w:p>
        </w:tc>
      </w:tr>
      <w:tr w:rsidR="008B77AB" w14:paraId="5AE8EA8A" w14:textId="77777777">
        <w:tc>
          <w:tcPr>
            <w:tcW w:w="4390" w:type="dxa"/>
            <w:shd w:val="clear" w:color="auto" w:fill="D9D9D9" w:themeFill="background1" w:themeFillShade="D9"/>
          </w:tcPr>
          <w:p w14:paraId="3EAE7562" w14:textId="77777777" w:rsidR="008B77AB" w:rsidRDefault="008B77AB">
            <w:pPr>
              <w:rPr>
                <w:rFonts w:ascii="Arial" w:hAnsi="Arial" w:cs="Arial"/>
              </w:rPr>
            </w:pPr>
          </w:p>
        </w:tc>
        <w:tc>
          <w:tcPr>
            <w:tcW w:w="4394" w:type="dxa"/>
            <w:shd w:val="clear" w:color="auto" w:fill="D9D9D9" w:themeFill="background1" w:themeFillShade="D9"/>
          </w:tcPr>
          <w:p w14:paraId="45DA1874" w14:textId="77777777" w:rsidR="008B77AB" w:rsidRDefault="008B77AB">
            <w:pPr>
              <w:ind w:left="463" w:hanging="463"/>
              <w:rPr>
                <w:rFonts w:ascii="Calibri" w:hAnsi="Calibri" w:cs="Arial"/>
                <w:noProof/>
                <w:lang w:eastAsia="de-DE"/>
              </w:rPr>
            </w:pPr>
          </w:p>
        </w:tc>
      </w:tr>
    </w:tbl>
    <w:p w14:paraId="347A8627" w14:textId="22EDE498" w:rsidR="008B77AB" w:rsidRDefault="00661AF7">
      <w:pPr>
        <w:rPr>
          <w:noProof/>
        </w:rPr>
      </w:pPr>
      <w:r>
        <w:rPr>
          <w:noProof/>
          <w:sz w:val="2"/>
          <w:lang w:eastAsia="de-DE"/>
        </w:rPr>
        <mc:AlternateContent>
          <mc:Choice Requires="wps">
            <w:drawing>
              <wp:anchor distT="0" distB="0" distL="114300" distR="114300" simplePos="0" relativeHeight="251771904" behindDoc="0" locked="0" layoutInCell="1" allowOverlap="1" wp14:anchorId="2A5F9C51" wp14:editId="4EA07459">
                <wp:simplePos x="0" y="0"/>
                <wp:positionH relativeFrom="margin">
                  <wp:align>center</wp:align>
                </wp:positionH>
                <wp:positionV relativeFrom="paragraph">
                  <wp:posOffset>-1960245</wp:posOffset>
                </wp:positionV>
                <wp:extent cx="6419850" cy="2200275"/>
                <wp:effectExtent l="0" t="0" r="19050" b="28575"/>
                <wp:wrapNone/>
                <wp:docPr id="54" name="Rechteck 54"/>
                <wp:cNvGraphicFramePr/>
                <a:graphic xmlns:a="http://schemas.openxmlformats.org/drawingml/2006/main">
                  <a:graphicData uri="http://schemas.microsoft.com/office/word/2010/wordprocessingShape">
                    <wps:wsp>
                      <wps:cNvSpPr/>
                      <wps:spPr>
                        <a:xfrm>
                          <a:off x="0" y="0"/>
                          <a:ext cx="6419850" cy="2200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3B5AC" id="Rechteck 54" o:spid="_x0000_s1026" style="position:absolute;margin-left:0;margin-top:-154.35pt;width:505.5pt;height:173.25pt;z-index:251771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" filled="f" strokecolor="red" strokeweight="1pt">
                <w10:wrap anchorx="margin"/>
              </v:rect>
            </w:pict>
          </mc:Fallback>
        </mc:AlternateContent>
      </w:r>
    </w:p>
    <w:p w14:paraId="5A1E4B58" w14:textId="573D49B5" w:rsidR="003B7E19" w:rsidRDefault="003B7E19" w:rsidP="00F90BE6">
      <w:pPr>
        <w:jc w:val="left"/>
        <w:rPr>
          <w:b/>
          <w:noProof/>
        </w:rPr>
      </w:pPr>
      <w:r>
        <w:rPr>
          <w:b/>
          <w:noProof/>
        </w:rPr>
        <w:t>Unsere Empfehlung(en)</w:t>
      </w:r>
    </w:p>
    <w:p w14:paraId="0CA5112E" w14:textId="6B5D6167" w:rsidR="00EC221F" w:rsidRDefault="00EC221F" w:rsidP="00F90BE6">
      <w:pPr>
        <w:jc w:val="center"/>
        <w:rPr>
          <w:noProof/>
        </w:rPr>
      </w:pPr>
      <w:r>
        <w:rPr>
          <w:b/>
          <w:noProof/>
        </w:rPr>
        <w:t>Unterlassen</w:t>
      </w:r>
      <w:del w:id="112" w:author="Frank Ingenrieth" w:date="2018-03-29T11:39:00Z">
        <w:r w:rsidDel="00F90BE6">
          <w:rPr>
            <w:b/>
            <w:noProof/>
          </w:rPr>
          <w:delText xml:space="preserve">  </w:delText>
        </w:r>
      </w:del>
      <w:ins w:id="113" w:author="Frank Ingenrieth" w:date="2018-03-29T11:39:00Z">
        <w:r w:rsidR="00F90BE6">
          <w:rPr>
            <w:b/>
            <w:noProof/>
          </w:rPr>
          <w:t xml:space="preserve"> </w:t>
        </w:r>
      </w:ins>
      <w:r>
        <w:rPr>
          <w:b/>
          <w:noProof/>
        </w:rPr>
        <w:t xml:space="preserve">Sie die Übermittlung von Zahlungsdaten über </w:t>
      </w:r>
      <w:del w:id="114" w:author="Frank Ingenrieth" w:date="2018-03-29T11:41:00Z">
        <w:r w:rsidDel="00F90BE6">
          <w:rPr>
            <w:b/>
            <w:noProof/>
          </w:rPr>
          <w:delText xml:space="preserve">diese </w:delText>
        </w:r>
      </w:del>
      <w:ins w:id="115" w:author="Frank Ingenrieth" w:date="2018-03-29T11:41:00Z">
        <w:r w:rsidR="00F90BE6">
          <w:rPr>
            <w:b/>
            <w:noProof/>
          </w:rPr>
          <w:t xml:space="preserve">die </w:t>
        </w:r>
      </w:ins>
      <w:commentRangeStart w:id="116"/>
      <w:r>
        <w:rPr>
          <w:b/>
          <w:noProof/>
        </w:rPr>
        <w:t>App</w:t>
      </w:r>
      <w:commentRangeEnd w:id="116"/>
      <w:r>
        <w:rPr>
          <w:rStyle w:val="Kommentarzeichen"/>
        </w:rPr>
        <w:commentReference w:id="116"/>
      </w:r>
      <w:r>
        <w:rPr>
          <w:b/>
          <w:noProof/>
        </w:rPr>
        <w:t>.</w:t>
      </w:r>
    </w:p>
    <w:p w14:paraId="33236AE5" w14:textId="650A58F8" w:rsidR="00B02F3A" w:rsidRDefault="00B02F3A">
      <w:pPr>
        <w:rPr>
          <w:noProof/>
        </w:rPr>
      </w:pPr>
      <w:r>
        <w:rPr>
          <w:noProof/>
        </w:rPr>
        <w:t>Wenn Sie das nicht möchten, n</w:t>
      </w:r>
      <w:r w:rsidR="00B37703">
        <w:rPr>
          <w:noProof/>
        </w:rPr>
        <w:t xml:space="preserve">utzen Sie zur Übermittlung von Zahlungsdaten </w:t>
      </w:r>
      <w:commentRangeStart w:id="117"/>
      <w:r w:rsidR="00B37703">
        <w:rPr>
          <w:noProof/>
        </w:rPr>
        <w:t>Online-Bezahl</w:t>
      </w:r>
      <w:r w:rsidR="004F6165">
        <w:rPr>
          <w:noProof/>
        </w:rPr>
        <w:t>systeme</w:t>
      </w:r>
      <w:r w:rsidR="00B37703">
        <w:rPr>
          <w:noProof/>
        </w:rPr>
        <w:t xml:space="preserve"> mit eigener Verschlüsselung</w:t>
      </w:r>
      <w:commentRangeEnd w:id="117"/>
      <w:r w:rsidR="004F6165">
        <w:rPr>
          <w:rStyle w:val="Kommentarzeichen"/>
        </w:rPr>
        <w:commentReference w:id="117"/>
      </w:r>
      <w:r w:rsidR="004F6165">
        <w:rPr>
          <w:noProof/>
        </w:rPr>
        <w:t>.</w:t>
      </w:r>
      <w:r w:rsidR="00B37703">
        <w:rPr>
          <w:noProof/>
        </w:rPr>
        <w:t xml:space="preserve"> </w:t>
      </w:r>
      <w:r w:rsidR="00B37703">
        <w:rPr>
          <w:noProof/>
        </w:rPr>
        <w:br/>
      </w:r>
    </w:p>
    <w:p w14:paraId="5B794DB9" w14:textId="175CB812" w:rsidR="008B77AB" w:rsidRDefault="00B37703">
      <w:r>
        <w:rPr>
          <w:noProof/>
        </w:rPr>
        <w:t xml:space="preserve">Wenn Sie bereits Zahlungsdaten über </w:t>
      </w:r>
      <w:commentRangeStart w:id="118"/>
      <w:commentRangeStart w:id="119"/>
      <w:del w:id="120" w:author="Frank Ingenrieth" w:date="2018-03-29T11:41:00Z">
        <w:r w:rsidDel="00F90BE6">
          <w:rPr>
            <w:noProof/>
          </w:rPr>
          <w:delText>eine betroffene</w:delText>
        </w:r>
      </w:del>
      <w:ins w:id="121" w:author="Frank Ingenrieth" w:date="2018-03-29T11:41:00Z">
        <w:r w:rsidR="00F90BE6">
          <w:rPr>
            <w:noProof/>
          </w:rPr>
          <w:t>die</w:t>
        </w:r>
      </w:ins>
      <w:r>
        <w:rPr>
          <w:noProof/>
        </w:rPr>
        <w:t xml:space="preserve"> </w:t>
      </w:r>
      <w:commentRangeEnd w:id="118"/>
      <w:r>
        <w:rPr>
          <w:rStyle w:val="Kommentarzeichen"/>
        </w:rPr>
        <w:commentReference w:id="118"/>
      </w:r>
      <w:commentRangeEnd w:id="119"/>
      <w:r w:rsidR="00F90BE6">
        <w:rPr>
          <w:rStyle w:val="Kommentarzeichen"/>
        </w:rPr>
        <w:commentReference w:id="119"/>
      </w:r>
      <w:r>
        <w:rPr>
          <w:noProof/>
        </w:rPr>
        <w:t>App übermittelt haben, kontaktieren Sie Ihr Bankinstitut, beobachten Sie Ihre Kontoumsätze und beantragen Sie gegebenenfalls neue Zahlungsmittel.</w:t>
      </w:r>
    </w:p>
    <w:p w14:paraId="03FF384D" w14:textId="2F183568" w:rsidR="008B77AB" w:rsidRDefault="003B7E19" w:rsidP="00F90BE6">
      <w:pPr>
        <w:jc w:val="center"/>
      </w:pPr>
      <w:commentRangeStart w:id="122"/>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22"/>
      <w:r>
        <w:rPr>
          <w:b/>
          <w:noProof/>
        </w:rPr>
        <w:t>!</w:t>
      </w:r>
      <w:r>
        <w:rPr>
          <w:rStyle w:val="Kommentarzeichen"/>
        </w:rPr>
        <w:commentReference w:id="122"/>
      </w:r>
      <w:r w:rsidR="00E35A9F">
        <w:rPr>
          <w:noProof/>
          <w:lang w:eastAsia="de-DE"/>
        </w:rPr>
        <mc:AlternateContent>
          <mc:Choice Requires="wps">
            <w:drawing>
              <wp:anchor distT="0" distB="0" distL="114300" distR="114300" simplePos="0" relativeHeight="251740160" behindDoc="0" locked="0" layoutInCell="1" allowOverlap="1" wp14:anchorId="2A7B9E76" wp14:editId="303F300C">
                <wp:simplePos x="0" y="0"/>
                <wp:positionH relativeFrom="column">
                  <wp:posOffset>23495</wp:posOffset>
                </wp:positionH>
                <wp:positionV relativeFrom="paragraph">
                  <wp:posOffset>1093470</wp:posOffset>
                </wp:positionV>
                <wp:extent cx="1876425" cy="381000"/>
                <wp:effectExtent l="0" t="0" r="28575" b="19050"/>
                <wp:wrapNone/>
                <wp:docPr id="212" name="Abgerundetes Rechteck 212"/>
                <wp:cNvGraphicFramePr/>
                <a:graphic xmlns:a="http://schemas.openxmlformats.org/drawingml/2006/main">
                  <a:graphicData uri="http://schemas.microsoft.com/office/word/2010/wordprocessingShape">
                    <wps:wsp>
                      <wps:cNvSpPr/>
                      <wps:spPr>
                        <a:xfrm>
                          <a:off x="0" y="0"/>
                          <a:ext cx="1876425" cy="381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D115D4" w14:textId="03230186"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7B9E76" id="Abgerundetes Rechteck 212" o:spid="_x0000_s1055" style="position:absolute;left:0;text-align:left;margin-left:1.85pt;margin-top:86.1pt;width:147.75pt;height:30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" fillcolor="#ffc000 [3207]" strokecolor="#7f5f00 [1607]" strokeweight="1pt">
                <v:stroke joinstyle="miter"/>
                <v:textbox>
                  <w:txbxContent>
                    <w:p w14:paraId="40D115D4" w14:textId="03230186" w:rsidR="00BF4F88" w:rsidRDefault="00BF4F88" w:rsidP="00F90BE6">
                      <w:pPr>
                        <w:jc w:val="center"/>
                      </w:pPr>
                      <w:r>
                        <w:t>Deinstallieren der App</w:t>
                      </w:r>
                    </w:p>
                  </w:txbxContent>
                </v:textbox>
              </v:roundrect>
            </w:pict>
          </mc:Fallback>
        </mc:AlternateContent>
      </w:r>
      <w:r w:rsidR="00E35A9F">
        <w:rPr>
          <w:noProof/>
          <w:lang w:eastAsia="de-DE"/>
        </w:rPr>
        <mc:AlternateContent>
          <mc:Choice Requires="wps">
            <w:drawing>
              <wp:anchor distT="0" distB="0" distL="114300" distR="114300" simplePos="0" relativeHeight="251738112" behindDoc="0" locked="0" layoutInCell="1" allowOverlap="1" wp14:anchorId="648E7C10" wp14:editId="3779FAB7">
                <wp:simplePos x="0" y="0"/>
                <wp:positionH relativeFrom="column">
                  <wp:posOffset>-14605</wp:posOffset>
                </wp:positionH>
                <wp:positionV relativeFrom="paragraph">
                  <wp:posOffset>521970</wp:posOffset>
                </wp:positionV>
                <wp:extent cx="1876425" cy="381000"/>
                <wp:effectExtent l="0" t="0" r="28575" b="19050"/>
                <wp:wrapNone/>
                <wp:docPr id="211" name="Abgerundetes Rechteck 211"/>
                <wp:cNvGraphicFramePr/>
                <a:graphic xmlns:a="http://schemas.openxmlformats.org/drawingml/2006/main">
                  <a:graphicData uri="http://schemas.microsoft.com/office/word/2010/wordprocessingShape">
                    <wps:wsp>
                      <wps:cNvSpPr/>
                      <wps:spPr>
                        <a:xfrm>
                          <a:off x="0" y="0"/>
                          <a:ext cx="1876425" cy="381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DB5C8A" w14:textId="4A3DD2E9" w:rsidR="00BF4F88" w:rsidRDefault="00BF4F88" w:rsidP="00F90BE6">
                            <w:pPr>
                              <w:jc w:val="center"/>
                            </w:pPr>
                            <w:r>
                              <w:t>Sicher bezahlen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8E7C10" id="Abgerundetes Rechteck 211" o:spid="_x0000_s1056" style="position:absolute;left:0;text-align:left;margin-left:-1.15pt;margin-top:41.1pt;width:147.75pt;height:30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" fillcolor="#ffc000 [3207]" strokecolor="#7f5f00 [1607]" strokeweight="1pt">
                <v:stroke joinstyle="miter"/>
                <v:textbox>
                  <w:txbxContent>
                    <w:p w14:paraId="61DB5C8A" w14:textId="4A3DD2E9" w:rsidR="00BF4F88" w:rsidRDefault="00BF4F88" w:rsidP="00F90BE6">
                      <w:pPr>
                        <w:jc w:val="center"/>
                      </w:pPr>
                      <w:r>
                        <w:t>Sicher bezahlen</w:t>
                      </w:r>
                    </w:p>
                  </w:txbxContent>
                </v:textbox>
              </v:roundrect>
            </w:pict>
          </mc:Fallback>
        </mc:AlternateContent>
      </w:r>
      <w:r w:rsidR="00321E37">
        <w:br w:type="page"/>
      </w:r>
    </w:p>
    <w:p w14:paraId="711F89AF" w14:textId="77777777" w:rsidR="008B77AB" w:rsidRDefault="00B37703">
      <w:pPr>
        <w:pStyle w:val="berschrift1"/>
      </w:pPr>
      <w:bookmarkStart w:id="123" w:name="_Toc510082536"/>
      <w:r>
        <w:lastRenderedPageBreak/>
        <w:t>Werbung</w:t>
      </w:r>
      <w:bookmarkEnd w:id="123"/>
    </w:p>
    <w:p w14:paraId="61F1E2C0" w14:textId="77777777" w:rsidR="008B77AB" w:rsidRDefault="008B77AB"/>
    <w:tbl>
      <w:tblPr>
        <w:tblStyle w:val="Tabellenraster"/>
        <w:tblW w:w="0" w:type="auto"/>
        <w:tblLook w:val="04A0" w:firstRow="1" w:lastRow="0" w:firstColumn="1" w:lastColumn="0" w:noHBand="0" w:noVBand="1"/>
      </w:tblPr>
      <w:tblGrid>
        <w:gridCol w:w="4378"/>
        <w:gridCol w:w="4400"/>
      </w:tblGrid>
      <w:tr w:rsidR="008B77AB" w14:paraId="448BAEE2" w14:textId="77777777">
        <w:tc>
          <w:tcPr>
            <w:tcW w:w="8778" w:type="dxa"/>
            <w:gridSpan w:val="2"/>
          </w:tcPr>
          <w:p w14:paraId="1794DA69" w14:textId="77777777" w:rsidR="008B77AB" w:rsidRDefault="00B37703">
            <w:pPr>
              <w:pStyle w:val="berschrift2"/>
              <w:outlineLvl w:val="1"/>
            </w:pPr>
            <w:bookmarkStart w:id="124" w:name="_Toc510082537"/>
            <w:r>
              <w:rPr>
                <w:noProof/>
              </w:rPr>
              <w:t>Ihre Daten werden für personalisierte Werbung genutzt</w:t>
            </w:r>
            <w:bookmarkEnd w:id="124"/>
          </w:p>
        </w:tc>
      </w:tr>
      <w:tr w:rsidR="008B77AB" w14:paraId="25179BA5" w14:textId="77777777">
        <w:tc>
          <w:tcPr>
            <w:tcW w:w="4378" w:type="dxa"/>
          </w:tcPr>
          <w:p w14:paraId="3DC0EB8B"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473561F1" wp14:editId="65FB380F">
                  <wp:extent cx="251999" cy="217626"/>
                  <wp:effectExtent l="0" t="0" r="0" b="11430"/>
                  <wp:docPr id="26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Der Anbieter kann Ihnen die App kosten</w:t>
            </w:r>
            <w:r>
              <w:rPr>
                <w:rFonts w:ascii="Calibri" w:hAnsi="Calibri" w:cs="Arial"/>
                <w:noProof/>
              </w:rPr>
              <w:softHyphen/>
              <w:t>günstig anbieten.</w:t>
            </w:r>
          </w:p>
          <w:p w14:paraId="2D190C5D" w14:textId="51CC6744" w:rsidR="008B77AB" w:rsidRDefault="00B37703" w:rsidP="009A761F">
            <w:pPr>
              <w:ind w:left="460" w:hanging="460"/>
              <w:rPr>
                <w:rFonts w:ascii="Arial" w:hAnsi="Arial" w:cs="Arial"/>
              </w:rPr>
            </w:pPr>
            <w:r>
              <w:rPr>
                <w:rFonts w:ascii="Calibri" w:hAnsi="Calibri" w:cs="Arial"/>
                <w:noProof/>
                <w:lang w:eastAsia="de-DE"/>
              </w:rPr>
              <w:drawing>
                <wp:inline distT="0" distB="0" distL="0" distR="0" wp14:anchorId="71A29720" wp14:editId="058C9440">
                  <wp:extent cx="251999" cy="217626"/>
                  <wp:effectExtent l="0" t="0" r="0" b="11430"/>
                  <wp:docPr id="26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w:t>
            </w:r>
          </w:p>
        </w:tc>
        <w:tc>
          <w:tcPr>
            <w:tcW w:w="4400" w:type="dxa"/>
          </w:tcPr>
          <w:p w14:paraId="34FC0F99" w14:textId="29A28BA6"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7D2004D5" wp14:editId="50665850">
                  <wp:extent cx="251999" cy="217626"/>
                  <wp:effectExtent l="0" t="0" r="2540" b="11430"/>
                  <wp:docPr id="6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w:t>
            </w:r>
          </w:p>
          <w:p w14:paraId="44EF22D2" w14:textId="2EC19915" w:rsidR="008B77AB" w:rsidRDefault="009A761F">
            <w:pPr>
              <w:rPr>
                <w:rFonts w:ascii="Calibri" w:hAnsi="Calibri" w:cs="Arial"/>
              </w:rPr>
            </w:pPr>
            <w:r>
              <w:rPr>
                <w:rFonts w:ascii="Calibri" w:hAnsi="Calibri" w:cs="Arial"/>
                <w:noProof/>
                <w:lang w:eastAsia="de-DE"/>
              </w:rPr>
              <w:drawing>
                <wp:inline distT="0" distB="0" distL="0" distR="0" wp14:anchorId="1D4A65B6" wp14:editId="4A2CABA4">
                  <wp:extent cx="251999" cy="217626"/>
                  <wp:effectExtent l="0" t="0" r="2540" b="11430"/>
                  <wp:docPr id="35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rPr>
              <w:t>Voraussetzung für personalisierte Werbung ist eine Profilbildung.</w:t>
            </w:r>
          </w:p>
        </w:tc>
      </w:tr>
      <w:tr w:rsidR="008B77AB" w14:paraId="69500775" w14:textId="77777777">
        <w:tc>
          <w:tcPr>
            <w:tcW w:w="4378" w:type="dxa"/>
            <w:shd w:val="clear" w:color="auto" w:fill="D9D9D9" w:themeFill="background1" w:themeFillShade="D9"/>
          </w:tcPr>
          <w:p w14:paraId="15BADC1D" w14:textId="77777777" w:rsidR="008B77AB" w:rsidRDefault="00B37703">
            <w:pPr>
              <w:ind w:left="460" w:hanging="460"/>
              <w:rPr>
                <w:noProof/>
              </w:rPr>
            </w:pPr>
            <w:r>
              <w:rPr>
                <w:rFonts w:ascii="Calibri" w:hAnsi="Calibri" w:cs="Arial"/>
                <w:noProof/>
                <w:lang w:eastAsia="de-DE"/>
              </w:rPr>
              <w:drawing>
                <wp:inline distT="0" distB="0" distL="0" distR="0" wp14:anchorId="0156D580" wp14:editId="7B493A35">
                  <wp:extent cx="251999" cy="217626"/>
                  <wp:effectExtent l="0" t="0" r="0" b="11430"/>
                  <wp:docPr id="27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Der Anbieter kann über verkaufte Wer</w:t>
            </w:r>
            <w:r>
              <w:rPr>
                <w:noProof/>
              </w:rPr>
              <w:softHyphen/>
              <w:t>be</w:t>
            </w:r>
            <w:r>
              <w:rPr>
                <w:noProof/>
              </w:rPr>
              <w:softHyphen/>
              <w:t>plätze Geld verdienen und hierdurch die App finanzieren.</w:t>
            </w:r>
          </w:p>
          <w:p w14:paraId="3C9B0FD7"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434AF1A0" wp14:editId="2D245B92">
                  <wp:extent cx="251999" cy="217626"/>
                  <wp:effectExtent l="0" t="0" r="0" b="11430"/>
                  <wp:docPr id="27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Personalisierte Werbung erzielt im Vergleich zu un</w:t>
            </w:r>
            <w:r>
              <w:rPr>
                <w:noProof/>
              </w:rPr>
              <w:softHyphen/>
              <w:t>per</w:t>
            </w:r>
            <w:r>
              <w:rPr>
                <w:noProof/>
              </w:rPr>
              <w:softHyphen/>
              <w:t>sonalisierter Werbung deutlich hö</w:t>
            </w:r>
            <w:r>
              <w:rPr>
                <w:noProof/>
              </w:rPr>
              <w:softHyphen/>
              <w:t>here Erlöse für den Anbieter.</w:t>
            </w:r>
          </w:p>
        </w:tc>
        <w:tc>
          <w:tcPr>
            <w:tcW w:w="4400" w:type="dxa"/>
            <w:shd w:val="clear" w:color="auto" w:fill="D9D9D9" w:themeFill="background1" w:themeFillShade="D9"/>
          </w:tcPr>
          <w:p w14:paraId="23BB73A3" w14:textId="77777777" w:rsidR="008B77AB" w:rsidRDefault="008B77AB">
            <w:pPr>
              <w:ind w:left="463" w:hanging="463"/>
              <w:rPr>
                <w:rFonts w:ascii="Calibri" w:hAnsi="Calibri" w:cs="Arial"/>
                <w:noProof/>
                <w:lang w:eastAsia="de-DE"/>
              </w:rPr>
            </w:pPr>
          </w:p>
        </w:tc>
      </w:tr>
    </w:tbl>
    <w:p w14:paraId="3E3B0C24" w14:textId="77777777" w:rsidR="008B77AB" w:rsidRDefault="008B77AB">
      <w:pPr>
        <w:rPr>
          <w:noProof/>
        </w:rPr>
      </w:pPr>
    </w:p>
    <w:p w14:paraId="17C7B369" w14:textId="30E5B341" w:rsidR="009A761F" w:rsidRDefault="009A761F">
      <w:pPr>
        <w:rPr>
          <w:noProof/>
        </w:rPr>
      </w:pPr>
      <w:r>
        <w:rPr>
          <w:noProof/>
        </w:rPr>
        <w:t>Unsere Empfehlung(en)</w:t>
      </w:r>
    </w:p>
    <w:p w14:paraId="7A4D857C" w14:textId="7C649E91" w:rsidR="008B77AB" w:rsidRDefault="00B37703">
      <w:pPr>
        <w:rPr>
          <w:noProof/>
        </w:rPr>
      </w:pPr>
      <w:r>
        <w:rPr>
          <w:noProof/>
        </w:rPr>
        <w:t>Falls Sie grundsätzlich keine personalisierte Werbung erhalten möchten, deaktivieren Sie diese</w:t>
      </w:r>
      <w:r w:rsidR="00FB0A1F">
        <w:rPr>
          <w:noProof/>
        </w:rPr>
        <w:t>.</w:t>
      </w:r>
      <w:r w:rsidR="00FB0A1F">
        <w:rPr>
          <w:rStyle w:val="Kommentarzeichen"/>
        </w:rPr>
        <w:commentReference w:id="125"/>
      </w:r>
      <w:r>
        <w:rPr>
          <w:noProof/>
        </w:rPr>
        <w:t xml:space="preserve"> Ändern Sie auch regelmäßig Ihre dynamischen Werbe-IDs, um einer Nachverfolgung und Profilbildung entgegenzuwirken. </w:t>
      </w:r>
    </w:p>
    <w:p w14:paraId="22F4E045" w14:textId="0D751F36" w:rsidR="008B77AB" w:rsidRDefault="003B7E19" w:rsidP="00F90BE6">
      <w:pPr>
        <w:jc w:val="center"/>
        <w:rPr>
          <w:noProof/>
        </w:rPr>
      </w:pPr>
      <w:commentRangeStart w:id="126"/>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26"/>
      <w:r>
        <w:rPr>
          <w:b/>
          <w:noProof/>
        </w:rPr>
        <w:t>!</w:t>
      </w:r>
      <w:r>
        <w:rPr>
          <w:rStyle w:val="Kommentarzeichen"/>
        </w:rPr>
        <w:commentReference w:id="126"/>
      </w:r>
      <w:r w:rsidR="009A761F">
        <w:rPr>
          <w:noProof/>
          <w:lang w:eastAsia="de-DE"/>
        </w:rPr>
        <mc:AlternateContent>
          <mc:Choice Requires="wps">
            <w:drawing>
              <wp:anchor distT="0" distB="0" distL="114300" distR="114300" simplePos="0" relativeHeight="251762688" behindDoc="0" locked="0" layoutInCell="1" allowOverlap="1" wp14:anchorId="27FDE676" wp14:editId="4592BAB6">
                <wp:simplePos x="0" y="0"/>
                <wp:positionH relativeFrom="margin">
                  <wp:align>left</wp:align>
                </wp:positionH>
                <wp:positionV relativeFrom="paragraph">
                  <wp:posOffset>1393825</wp:posOffset>
                </wp:positionV>
                <wp:extent cx="2828925" cy="409575"/>
                <wp:effectExtent l="0" t="0" r="28575" b="28575"/>
                <wp:wrapNone/>
                <wp:docPr id="360" name="Abgerundetes Rechteck 360"/>
                <wp:cNvGraphicFramePr/>
                <a:graphic xmlns:a="http://schemas.openxmlformats.org/drawingml/2006/main">
                  <a:graphicData uri="http://schemas.microsoft.com/office/word/2010/wordprocessingShape">
                    <wps:wsp>
                      <wps:cNvSpPr/>
                      <wps:spPr>
                        <a:xfrm>
                          <a:off x="0" y="0"/>
                          <a:ext cx="2828925" cy="4095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D9092D" w14:textId="2629FE15"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FDE676" id="Abgerundetes Rechteck 360" o:spid="_x0000_s1057" style="position:absolute;left:0;text-align:left;margin-left:0;margin-top:109.75pt;width:222.75pt;height:32.25pt;z-index:2517626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" fillcolor="#ffc000 [3207]" strokecolor="#7f5f00 [1607]" strokeweight="1pt">
                <v:stroke joinstyle="miter"/>
                <v:textbox>
                  <w:txbxContent>
                    <w:p w14:paraId="1ED9092D" w14:textId="2629FE15" w:rsidR="00BF4F88" w:rsidRDefault="00BF4F88" w:rsidP="00F90BE6">
                      <w:pPr>
                        <w:jc w:val="center"/>
                      </w:pPr>
                      <w:r>
                        <w:t>Deinstallieren der App</w:t>
                      </w:r>
                    </w:p>
                  </w:txbxContent>
                </v:textbox>
                <w10:wrap anchorx="margin"/>
              </v:roundrect>
            </w:pict>
          </mc:Fallback>
        </mc:AlternateContent>
      </w:r>
      <w:r w:rsidR="009A761F">
        <w:rPr>
          <w:noProof/>
          <w:lang w:eastAsia="de-DE"/>
        </w:rPr>
        <mc:AlternateContent>
          <mc:Choice Requires="wps">
            <w:drawing>
              <wp:anchor distT="0" distB="0" distL="114300" distR="114300" simplePos="0" relativeHeight="251760640" behindDoc="0" locked="0" layoutInCell="1" allowOverlap="1" wp14:anchorId="31FB9671" wp14:editId="4BCE32D4">
                <wp:simplePos x="0" y="0"/>
                <wp:positionH relativeFrom="margin">
                  <wp:align>left</wp:align>
                </wp:positionH>
                <wp:positionV relativeFrom="paragraph">
                  <wp:posOffset>831850</wp:posOffset>
                </wp:positionV>
                <wp:extent cx="2847975" cy="409575"/>
                <wp:effectExtent l="0" t="0" r="28575" b="28575"/>
                <wp:wrapNone/>
                <wp:docPr id="359" name="Abgerundetes Rechteck 359"/>
                <wp:cNvGraphicFramePr/>
                <a:graphic xmlns:a="http://schemas.openxmlformats.org/drawingml/2006/main">
                  <a:graphicData uri="http://schemas.microsoft.com/office/word/2010/wordprocessingShape">
                    <wps:wsp>
                      <wps:cNvSpPr/>
                      <wps:spPr>
                        <a:xfrm>
                          <a:off x="0" y="0"/>
                          <a:ext cx="2847975" cy="4095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256632" w14:textId="2613DD57" w:rsidR="00BF4F88" w:rsidRDefault="00BF4F88" w:rsidP="00F90BE6">
                            <w:pPr>
                              <w:jc w:val="center"/>
                            </w:pPr>
                            <w:r>
                              <w:t>Änderung der dynamischen Werbe-ID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FB9671" id="Abgerundetes Rechteck 359" o:spid="_x0000_s1058" style="position:absolute;left:0;text-align:left;margin-left:0;margin-top:65.5pt;width:224.25pt;height:32.25pt;z-index:2517606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" fillcolor="#ffc000 [3207]" strokecolor="#7f5f00 [1607]" strokeweight="1pt">
                <v:stroke joinstyle="miter"/>
                <v:textbox>
                  <w:txbxContent>
                    <w:p w14:paraId="0E256632" w14:textId="2613DD57" w:rsidR="00BF4F88" w:rsidRDefault="00BF4F88" w:rsidP="00F90BE6">
                      <w:pPr>
                        <w:jc w:val="center"/>
                      </w:pPr>
                      <w:r>
                        <w:t>Änderung der dynamischen Werbe-ID</w:t>
                      </w:r>
                    </w:p>
                  </w:txbxContent>
                </v:textbox>
                <w10:wrap anchorx="margin"/>
              </v:roundrect>
            </w:pict>
          </mc:Fallback>
        </mc:AlternateContent>
      </w:r>
      <w:r w:rsidR="009A761F">
        <w:rPr>
          <w:noProof/>
          <w:lang w:eastAsia="de-DE"/>
        </w:rPr>
        <mc:AlternateContent>
          <mc:Choice Requires="wps">
            <w:drawing>
              <wp:anchor distT="0" distB="0" distL="114300" distR="114300" simplePos="0" relativeHeight="251758592" behindDoc="0" locked="0" layoutInCell="1" allowOverlap="1" wp14:anchorId="43F42D3F" wp14:editId="186AE498">
                <wp:simplePos x="0" y="0"/>
                <wp:positionH relativeFrom="margin">
                  <wp:align>left</wp:align>
                </wp:positionH>
                <wp:positionV relativeFrom="paragraph">
                  <wp:posOffset>260350</wp:posOffset>
                </wp:positionV>
                <wp:extent cx="2828925" cy="409575"/>
                <wp:effectExtent l="0" t="0" r="28575" b="28575"/>
                <wp:wrapNone/>
                <wp:docPr id="358" name="Abgerundetes Rechteck 358"/>
                <wp:cNvGraphicFramePr/>
                <a:graphic xmlns:a="http://schemas.openxmlformats.org/drawingml/2006/main">
                  <a:graphicData uri="http://schemas.microsoft.com/office/word/2010/wordprocessingShape">
                    <wps:wsp>
                      <wps:cNvSpPr/>
                      <wps:spPr>
                        <a:xfrm>
                          <a:off x="0" y="0"/>
                          <a:ext cx="2828925" cy="4095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8F4258" w14:textId="6EC6CFDD" w:rsidR="00BF4F88" w:rsidRDefault="00BF4F88" w:rsidP="00F90BE6">
                            <w:pPr>
                              <w:jc w:val="center"/>
                            </w:pPr>
                            <w:r>
                              <w:t>Deaktivieren personalisierter Werbung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F42D3F" id="Abgerundetes Rechteck 358" o:spid="_x0000_s1059" style="position:absolute;left:0;text-align:left;margin-left:0;margin-top:20.5pt;width:222.75pt;height:32.25pt;z-index:2517585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" fillcolor="#ffc000 [3207]" strokecolor="#7f5f00 [1607]" strokeweight="1pt">
                <v:stroke joinstyle="miter"/>
                <v:textbox>
                  <w:txbxContent>
                    <w:p w14:paraId="618F4258" w14:textId="6EC6CFDD" w:rsidR="00BF4F88" w:rsidRDefault="00BF4F88" w:rsidP="00F90BE6">
                      <w:pPr>
                        <w:jc w:val="center"/>
                      </w:pPr>
                      <w:r>
                        <w:t>Deaktivieren personalisierter Werbung</w:t>
                      </w:r>
                    </w:p>
                  </w:txbxContent>
                </v:textbox>
                <w10:wrap anchorx="margin"/>
              </v:roundrect>
            </w:pict>
          </mc:Fallback>
        </mc:AlternateContent>
      </w:r>
      <w:r w:rsidR="00321E37">
        <w:rPr>
          <w:noProof/>
        </w:rPr>
        <w:br w:type="page"/>
      </w:r>
    </w:p>
    <w:tbl>
      <w:tblPr>
        <w:tblStyle w:val="Tabellenraster"/>
        <w:tblW w:w="0" w:type="auto"/>
        <w:tblLook w:val="04A0" w:firstRow="1" w:lastRow="0" w:firstColumn="1" w:lastColumn="0" w:noHBand="0" w:noVBand="1"/>
      </w:tblPr>
      <w:tblGrid>
        <w:gridCol w:w="4377"/>
        <w:gridCol w:w="4401"/>
      </w:tblGrid>
      <w:tr w:rsidR="008B77AB" w14:paraId="5F284032" w14:textId="77777777">
        <w:tc>
          <w:tcPr>
            <w:tcW w:w="8778" w:type="dxa"/>
            <w:gridSpan w:val="2"/>
          </w:tcPr>
          <w:p w14:paraId="21CD61A8" w14:textId="77777777" w:rsidR="008B77AB" w:rsidRDefault="00B37703">
            <w:pPr>
              <w:pStyle w:val="berschrift2"/>
              <w:outlineLvl w:val="1"/>
            </w:pPr>
            <w:bookmarkStart w:id="127" w:name="_Toc510082538"/>
            <w:r>
              <w:rPr>
                <w:noProof/>
              </w:rPr>
              <w:lastRenderedPageBreak/>
              <w:t>Die App integriert Werbenetzwerke</w:t>
            </w:r>
            <w:bookmarkEnd w:id="127"/>
          </w:p>
        </w:tc>
      </w:tr>
      <w:tr w:rsidR="008B77AB" w14:paraId="6A2E6D05" w14:textId="77777777">
        <w:tc>
          <w:tcPr>
            <w:tcW w:w="8778" w:type="dxa"/>
            <w:gridSpan w:val="2"/>
            <w:shd w:val="clear" w:color="auto" w:fill="D9D9D9" w:themeFill="background1" w:themeFillShade="D9"/>
          </w:tcPr>
          <w:p w14:paraId="2633BA06" w14:textId="258E41FC" w:rsidR="008B77AB" w:rsidRDefault="00B37703">
            <w:pPr>
              <w:rPr>
                <w:noProof/>
              </w:rPr>
            </w:pPr>
            <w:r>
              <w:rPr>
                <w:noProof/>
              </w:rPr>
              <w:t xml:space="preserve">Die App </w:t>
            </w:r>
            <w:r w:rsidR="00A83051">
              <w:rPr>
                <w:noProof/>
              </w:rPr>
              <w:t>zeigt</w:t>
            </w:r>
            <w:r>
              <w:rPr>
                <w:noProof/>
              </w:rPr>
              <w:t xml:space="preserve"> Werbung</w:t>
            </w:r>
            <w:del w:id="128" w:author="Frank Ingenrieth" w:date="2018-03-29T11:39:00Z">
              <w:r w:rsidDel="00F90BE6">
                <w:rPr>
                  <w:noProof/>
                </w:rPr>
                <w:delText xml:space="preserve">  </w:delText>
              </w:r>
            </w:del>
            <w:ins w:id="129" w:author="Frank Ingenrieth" w:date="2018-03-29T11:39:00Z">
              <w:r w:rsidR="00F90BE6">
                <w:rPr>
                  <w:noProof/>
                </w:rPr>
                <w:t xml:space="preserve"> </w:t>
              </w:r>
            </w:ins>
            <w:r>
              <w:rPr>
                <w:noProof/>
              </w:rPr>
              <w:t>externe</w:t>
            </w:r>
            <w:r w:rsidR="00A83051">
              <w:rPr>
                <w:noProof/>
              </w:rPr>
              <w:t>r</w:t>
            </w:r>
            <w:r>
              <w:rPr>
                <w:noProof/>
              </w:rPr>
              <w:t xml:space="preserve"> Werbenetzwerke</w:t>
            </w:r>
            <w:r w:rsidR="00A83051">
              <w:rPr>
                <w:noProof/>
              </w:rPr>
              <w:t xml:space="preserve"> an</w:t>
            </w:r>
            <w:r>
              <w:rPr>
                <w:noProof/>
              </w:rPr>
              <w:t xml:space="preserve">. Somit erhalten neben dem Anbieter auch Dritte Daten über Sie. </w:t>
            </w:r>
          </w:p>
          <w:p w14:paraId="29743553" w14:textId="77777777" w:rsidR="008B77AB" w:rsidRDefault="00B37703">
            <w:pPr>
              <w:rPr>
                <w:noProof/>
              </w:rPr>
            </w:pPr>
            <w:r>
              <w:rPr>
                <w:noProof/>
              </w:rPr>
              <w:t xml:space="preserve">Beachten Sie: Die Integration von Werbenetzwerken geht nicht zwingend mit personalisierter Werbung einher. Wenn Ihre Daten laut Datenschutzerklärung auch für personalisierte Werbung genutzt werden, wird ein entsprechender Fund angezeigt. </w:t>
            </w:r>
          </w:p>
        </w:tc>
      </w:tr>
      <w:tr w:rsidR="008B77AB" w14:paraId="2F609F94" w14:textId="77777777">
        <w:tc>
          <w:tcPr>
            <w:tcW w:w="4377" w:type="dxa"/>
          </w:tcPr>
          <w:p w14:paraId="121937AE"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66D9BEB6" wp14:editId="4A7641AE">
                  <wp:extent cx="251999" cy="217626"/>
                  <wp:effectExtent l="0" t="0" r="0" b="11430"/>
                  <wp:docPr id="3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Der Anbieter kann Ihnen die App kosten</w:t>
            </w:r>
            <w:r>
              <w:rPr>
                <w:rFonts w:ascii="Calibri" w:hAnsi="Calibri" w:cs="Arial"/>
                <w:noProof/>
              </w:rPr>
              <w:softHyphen/>
              <w:t>günstig anbieten.</w:t>
            </w:r>
          </w:p>
          <w:p w14:paraId="6C79C009" w14:textId="77777777" w:rsidR="008B77AB" w:rsidRDefault="008B77AB">
            <w:pPr>
              <w:ind w:left="460" w:hanging="460"/>
              <w:rPr>
                <w:rFonts w:ascii="Arial" w:hAnsi="Arial" w:cs="Arial"/>
              </w:rPr>
            </w:pPr>
          </w:p>
        </w:tc>
        <w:tc>
          <w:tcPr>
            <w:tcW w:w="4401" w:type="dxa"/>
          </w:tcPr>
          <w:p w14:paraId="15C91175"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5C289D3" wp14:editId="032E46C9">
                  <wp:extent cx="251999" cy="217626"/>
                  <wp:effectExtent l="0" t="0" r="2540" b="11430"/>
                  <wp:docPr id="8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 Nutzungsverhalten kann ü</w:t>
            </w:r>
            <w:r>
              <w:rPr>
                <w:rFonts w:ascii="Calibri" w:hAnsi="Calibri" w:cs="Arial"/>
                <w:noProof/>
              </w:rPr>
              <w:softHyphen/>
              <w:t>ber mehrere Anwendungen und ein</w:t>
            </w:r>
            <w:r>
              <w:rPr>
                <w:rFonts w:ascii="Calibri" w:hAnsi="Calibri" w:cs="Arial"/>
                <w:noProof/>
              </w:rPr>
              <w:softHyphen/>
              <w:t>en längeren Zeitraum hinweg nachver</w:t>
            </w:r>
            <w:r>
              <w:rPr>
                <w:rFonts w:ascii="Calibri" w:hAnsi="Calibri" w:cs="Arial"/>
                <w:noProof/>
              </w:rPr>
              <w:softHyphen/>
              <w:t>ver</w:t>
            </w:r>
            <w:r>
              <w:rPr>
                <w:rFonts w:ascii="Calibri" w:hAnsi="Calibri" w:cs="Arial"/>
                <w:noProof/>
              </w:rPr>
              <w:softHyphen/>
              <w:t>folgt werden.</w:t>
            </w:r>
          </w:p>
          <w:p w14:paraId="4A6B2427" w14:textId="1B0BD3AD" w:rsidR="00A83051" w:rsidRDefault="00A83051">
            <w:pPr>
              <w:ind w:left="463" w:hanging="463"/>
              <w:rPr>
                <w:rFonts w:ascii="Calibri" w:hAnsi="Calibri" w:cs="Arial"/>
                <w:noProof/>
              </w:rPr>
            </w:pPr>
            <w:r>
              <w:rPr>
                <w:rFonts w:ascii="Calibri" w:hAnsi="Calibri" w:cs="Arial"/>
                <w:noProof/>
                <w:lang w:eastAsia="de-DE"/>
              </w:rPr>
              <w:drawing>
                <wp:inline distT="0" distB="0" distL="0" distR="0" wp14:anchorId="2FC45DA7" wp14:editId="1B49A64A">
                  <wp:extent cx="251999" cy="217626"/>
                  <wp:effectExtent l="0" t="0" r="2540" b="11430"/>
                  <wp:docPr id="7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rPr>
              <w:t>Diese Drittanbieter haben grundsätzlich die gleichen Zugriffsrechte wie die App, sodass neben den Nutzungsdaten auch Ihre sonstigen Daten übermittelt werden können.</w:t>
            </w:r>
          </w:p>
          <w:p w14:paraId="5DAF7677" w14:textId="77777777" w:rsidR="008B77AB" w:rsidRDefault="008B77AB">
            <w:pPr>
              <w:rPr>
                <w:rFonts w:ascii="Calibri" w:hAnsi="Calibri" w:cs="Arial"/>
                <w:noProof/>
              </w:rPr>
            </w:pPr>
          </w:p>
        </w:tc>
      </w:tr>
      <w:tr w:rsidR="008B77AB" w14:paraId="7DBD6F08" w14:textId="77777777">
        <w:tc>
          <w:tcPr>
            <w:tcW w:w="4377" w:type="dxa"/>
            <w:shd w:val="clear" w:color="auto" w:fill="D9D9D9" w:themeFill="background1" w:themeFillShade="D9"/>
          </w:tcPr>
          <w:p w14:paraId="28D6BD45"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215E4C69" wp14:editId="39A62540">
                  <wp:extent cx="251999" cy="217626"/>
                  <wp:effectExtent l="0" t="0" r="0" b="11430"/>
                  <wp:docPr id="28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 xml:space="preserve">Durch die Nutzung von Werbenetzwerken muss der Anbieter z.B. keine kostenintensive, eigene Werbekundenverwaltung finanzieren. </w:t>
            </w:r>
          </w:p>
        </w:tc>
        <w:tc>
          <w:tcPr>
            <w:tcW w:w="4401" w:type="dxa"/>
            <w:shd w:val="clear" w:color="auto" w:fill="D9D9D9" w:themeFill="background1" w:themeFillShade="D9"/>
          </w:tcPr>
          <w:p w14:paraId="5127C500" w14:textId="77777777" w:rsidR="008B77AB" w:rsidRDefault="008B77AB">
            <w:pPr>
              <w:ind w:left="463" w:hanging="463"/>
              <w:rPr>
                <w:rFonts w:ascii="Calibri" w:hAnsi="Calibri" w:cs="Arial"/>
                <w:noProof/>
                <w:lang w:eastAsia="de-DE"/>
              </w:rPr>
            </w:pPr>
          </w:p>
        </w:tc>
      </w:tr>
    </w:tbl>
    <w:p w14:paraId="67598488" w14:textId="77777777" w:rsidR="008B77AB" w:rsidRDefault="008B77AB">
      <w:pPr>
        <w:rPr>
          <w:noProof/>
        </w:rPr>
      </w:pPr>
    </w:p>
    <w:p w14:paraId="703E54B5" w14:textId="77777777" w:rsidR="008B77AB" w:rsidRDefault="00B37703">
      <w:pPr>
        <w:rPr>
          <w:noProof/>
        </w:rPr>
      </w:pPr>
      <w:r>
        <w:rPr>
          <w:noProof/>
        </w:rPr>
        <w:t xml:space="preserve">Wir haben (N) Werbenetzwerke </w:t>
      </w:r>
      <w:commentRangeStart w:id="130"/>
      <w:r>
        <w:rPr>
          <w:noProof/>
        </w:rPr>
        <w:t>gefunden</w:t>
      </w:r>
      <w:commentRangeEnd w:id="130"/>
      <w:r>
        <w:rPr>
          <w:rStyle w:val="Kommentarzeichen"/>
        </w:rPr>
        <w:commentReference w:id="130"/>
      </w:r>
      <w:r>
        <w:rPr>
          <w:noProof/>
        </w:rPr>
        <w:t>.</w:t>
      </w:r>
    </w:p>
    <w:p w14:paraId="5667B358" w14:textId="63580B43" w:rsidR="003B7E19" w:rsidRDefault="003B7E19">
      <w:pPr>
        <w:jc w:val="left"/>
        <w:rPr>
          <w:noProof/>
        </w:rPr>
      </w:pPr>
      <w:r>
        <w:rPr>
          <w:noProof/>
        </w:rPr>
        <w:t>Unsere Empfehlung(en)</w:t>
      </w:r>
    </w:p>
    <w:p w14:paraId="224494E6" w14:textId="174E4A59" w:rsidR="008B77AB" w:rsidRDefault="00A83051">
      <w:pPr>
        <w:jc w:val="left"/>
      </w:pPr>
      <w:r>
        <w:rPr>
          <w:noProof/>
          <w:lang w:eastAsia="de-DE"/>
        </w:rPr>
        <mc:AlternateContent>
          <mc:Choice Requires="wps">
            <w:drawing>
              <wp:anchor distT="0" distB="0" distL="114300" distR="114300" simplePos="0" relativeHeight="251778048" behindDoc="0" locked="0" layoutInCell="1" allowOverlap="1" wp14:anchorId="082062F3" wp14:editId="4A2BC4DE">
                <wp:simplePos x="0" y="0"/>
                <wp:positionH relativeFrom="column">
                  <wp:posOffset>83185</wp:posOffset>
                </wp:positionH>
                <wp:positionV relativeFrom="paragraph">
                  <wp:posOffset>1147445</wp:posOffset>
                </wp:positionV>
                <wp:extent cx="2159635" cy="581025"/>
                <wp:effectExtent l="0" t="0" r="12065" b="28575"/>
                <wp:wrapNone/>
                <wp:docPr id="286" name="Abgerundetes Rechteck 286"/>
                <wp:cNvGraphicFramePr/>
                <a:graphic xmlns:a="http://schemas.openxmlformats.org/drawingml/2006/main">
                  <a:graphicData uri="http://schemas.microsoft.com/office/word/2010/wordprocessingShape">
                    <wps:wsp>
                      <wps:cNvSpPr/>
                      <wps:spPr>
                        <a:xfrm>
                          <a:off x="0" y="0"/>
                          <a:ext cx="2159635" cy="5810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33CC26" w14:textId="0C2C442E"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2062F3" id="Abgerundetes Rechteck 286" o:spid="_x0000_s1060" style="position:absolute;margin-left:6.55pt;margin-top:90.35pt;width:170.05pt;height:45.75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" fillcolor="#ffc000 [3207]" strokecolor="#7f5f00 [1607]" strokeweight="1pt">
                <v:stroke joinstyle="miter"/>
                <v:textbox>
                  <w:txbxContent>
                    <w:p w14:paraId="5C33CC26" w14:textId="0C2C442E" w:rsidR="00BF4F88" w:rsidRDefault="00BF4F88" w:rsidP="00F90BE6">
                      <w:pPr>
                        <w:jc w:val="center"/>
                      </w:pPr>
                      <w:r>
                        <w:t>Deinstallieren der App.</w:t>
                      </w:r>
                    </w:p>
                  </w:txbxContent>
                </v:textbox>
              </v:roundrect>
            </w:pict>
          </mc:Fallback>
        </mc:AlternateContent>
      </w:r>
      <w:r w:rsidR="00B37703">
        <w:rPr>
          <w:noProof/>
        </w:rPr>
        <w:t xml:space="preserve">Wenn Sie nicht möchten, dass Werbenetzwerke Daten über Sie erhalten, </w:t>
      </w:r>
      <w:commentRangeStart w:id="131"/>
      <w:r w:rsidR="003B7E19">
        <w:rPr>
          <w:b/>
          <w:noProof/>
        </w:rPr>
        <w:t>deinstallieren Sie die App</w:t>
      </w:r>
      <w:commentRangeEnd w:id="131"/>
      <w:r w:rsidR="003B7E19">
        <w:rPr>
          <w:b/>
          <w:noProof/>
        </w:rPr>
        <w:t>!</w:t>
      </w:r>
      <w:r w:rsidR="003B7E19">
        <w:rPr>
          <w:rStyle w:val="Kommentarzeichen"/>
        </w:rPr>
        <w:commentReference w:id="131"/>
      </w:r>
      <w:r w:rsidR="00B37703">
        <w:rPr>
          <w:noProof/>
        </w:rPr>
        <w:t xml:space="preserve">. </w:t>
      </w:r>
      <w:r w:rsidR="00B37703">
        <w:br w:type="page"/>
      </w:r>
    </w:p>
    <w:p w14:paraId="3C10F9D2" w14:textId="77777777" w:rsidR="008B77AB" w:rsidRDefault="00B37703">
      <w:pPr>
        <w:pStyle w:val="berschrift1"/>
      </w:pPr>
      <w:bookmarkStart w:id="132" w:name="_Toc510082539"/>
      <w:r>
        <w:lastRenderedPageBreak/>
        <w:t>Datenstreuung</w:t>
      </w:r>
      <w:bookmarkEnd w:id="132"/>
    </w:p>
    <w:tbl>
      <w:tblPr>
        <w:tblStyle w:val="Tabellenraster"/>
        <w:tblW w:w="8784" w:type="dxa"/>
        <w:tblLook w:val="04A0" w:firstRow="1" w:lastRow="0" w:firstColumn="1" w:lastColumn="0" w:noHBand="0" w:noVBand="1"/>
      </w:tblPr>
      <w:tblGrid>
        <w:gridCol w:w="4390"/>
        <w:gridCol w:w="4394"/>
      </w:tblGrid>
      <w:tr w:rsidR="008B77AB" w14:paraId="062CB26A" w14:textId="77777777">
        <w:tc>
          <w:tcPr>
            <w:tcW w:w="8784" w:type="dxa"/>
            <w:gridSpan w:val="2"/>
          </w:tcPr>
          <w:p w14:paraId="724CC4F4" w14:textId="77777777" w:rsidR="008B77AB" w:rsidRDefault="00B37703">
            <w:pPr>
              <w:pStyle w:val="berschrift2"/>
              <w:outlineLvl w:val="1"/>
            </w:pPr>
            <w:bookmarkStart w:id="133" w:name="_Toc510082540"/>
            <w:r>
              <w:rPr>
                <w:noProof/>
              </w:rPr>
              <w:t>Die App übermittelt Daten an Dritte</w:t>
            </w:r>
            <w:bookmarkEnd w:id="133"/>
          </w:p>
        </w:tc>
      </w:tr>
      <w:tr w:rsidR="008B77AB" w14:paraId="59CFB13C" w14:textId="77777777">
        <w:tc>
          <w:tcPr>
            <w:tcW w:w="8784" w:type="dxa"/>
            <w:gridSpan w:val="2"/>
          </w:tcPr>
          <w:p w14:paraId="7BC54407" w14:textId="77777777" w:rsidR="008B77AB" w:rsidRDefault="00B37703">
            <w:pPr>
              <w:jc w:val="left"/>
              <w:rPr>
                <w:rFonts w:ascii="Calibri" w:hAnsi="Calibri" w:cs="Arial"/>
                <w:noProof/>
                <w:lang w:eastAsia="de-DE"/>
              </w:rPr>
            </w:pPr>
            <w:r>
              <w:rPr>
                <w:rFonts w:ascii="Calibri" w:hAnsi="Calibri" w:cs="Arial"/>
                <w:noProof/>
              </w:rPr>
              <w:t xml:space="preserve">In eine solche Übermittlung müssen Sie explizit einwilligen. Eine Einwilligung ist nicht erforderlich, wenn es ausnahmsweise eine gesetzlich Sondervorschrift (z.B. zur Rechtsdurchsetzung und Strafverfolgung) gibt. </w:t>
            </w:r>
          </w:p>
        </w:tc>
      </w:tr>
      <w:tr w:rsidR="008B77AB" w14:paraId="0CCF5E41" w14:textId="77777777">
        <w:tc>
          <w:tcPr>
            <w:tcW w:w="4390" w:type="dxa"/>
          </w:tcPr>
          <w:p w14:paraId="14B83DFA" w14:textId="77777777" w:rsidR="008B77AB" w:rsidRDefault="008B77AB">
            <w:pPr>
              <w:rPr>
                <w:rFonts w:ascii="Arial" w:hAnsi="Arial" w:cs="Arial"/>
              </w:rPr>
            </w:pPr>
          </w:p>
          <w:p w14:paraId="0FCF2BD5" w14:textId="3C79A4E5" w:rsidR="008B0443" w:rsidRDefault="008B0443">
            <w:pPr>
              <w:rPr>
                <w:rFonts w:ascii="Arial" w:hAnsi="Arial" w:cs="Arial"/>
              </w:rPr>
            </w:pPr>
            <w:r>
              <w:rPr>
                <w:rFonts w:ascii="Calibri" w:hAnsi="Calibri" w:cs="Arial"/>
                <w:noProof/>
                <w:lang w:eastAsia="de-DE"/>
              </w:rPr>
              <w:drawing>
                <wp:inline distT="0" distB="0" distL="0" distR="0" wp14:anchorId="3C9FEC60" wp14:editId="5E3BF02C">
                  <wp:extent cx="251999" cy="217626"/>
                  <wp:effectExtent l="0" t="0" r="0" b="11430"/>
                  <wp:docPr id="2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sidRPr="00F90BE6">
              <w:rPr>
                <w:rFonts w:cstheme="minorHAnsi"/>
              </w:rPr>
              <w:t>Kann Rechtsdurchsetzung erleichtern</w:t>
            </w:r>
            <w:r>
              <w:rPr>
                <w:rFonts w:ascii="Arial" w:hAnsi="Arial" w:cs="Arial"/>
              </w:rPr>
              <w:t xml:space="preserve"> </w:t>
            </w:r>
          </w:p>
        </w:tc>
        <w:tc>
          <w:tcPr>
            <w:tcW w:w="4394" w:type="dxa"/>
          </w:tcPr>
          <w:p w14:paraId="19D14679" w14:textId="5D863224"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35EFCF35" wp14:editId="4BECFE9E">
                  <wp:extent cx="251999" cy="217626"/>
                  <wp:effectExtent l="0" t="0" r="2540" b="11430"/>
                  <wp:docPr id="32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Dritte können Ihre Daten zu un</w:t>
            </w:r>
            <w:r w:rsidR="00F75F93">
              <w:rPr>
                <w:rFonts w:ascii="Calibri" w:hAnsi="Calibri" w:cs="Arial"/>
                <w:noProof/>
              </w:rPr>
              <w:t>bekannten</w:t>
            </w:r>
            <w:del w:id="134" w:author="Frank Ingenrieth" w:date="2018-03-29T11:39:00Z">
              <w:r w:rsidR="00F75F93" w:rsidDel="00F90BE6">
                <w:rPr>
                  <w:rFonts w:ascii="Calibri" w:hAnsi="Calibri" w:cs="Arial"/>
                  <w:noProof/>
                </w:rPr>
                <w:delText xml:space="preserve"> </w:delText>
              </w:r>
              <w:r w:rsidDel="00F90BE6">
                <w:rPr>
                  <w:rFonts w:ascii="Calibri" w:hAnsi="Calibri" w:cs="Arial"/>
                  <w:noProof/>
                </w:rPr>
                <w:delText xml:space="preserve"> </w:delText>
              </w:r>
            </w:del>
            <w:ins w:id="135" w:author="Frank Ingenrieth" w:date="2018-03-29T11:39:00Z">
              <w:r w:rsidR="00F90BE6">
                <w:rPr>
                  <w:rFonts w:ascii="Calibri" w:hAnsi="Calibri" w:cs="Arial"/>
                  <w:noProof/>
                </w:rPr>
                <w:t xml:space="preserve"> </w:t>
              </w:r>
            </w:ins>
            <w:r>
              <w:rPr>
                <w:rFonts w:ascii="Calibri" w:hAnsi="Calibri" w:cs="Arial"/>
                <w:noProof/>
              </w:rPr>
              <w:t xml:space="preserve">Zwecken verarbeiten. </w:t>
            </w:r>
          </w:p>
          <w:p w14:paraId="0C895D5D" w14:textId="77777777" w:rsidR="008B77AB" w:rsidRDefault="008B77AB">
            <w:pPr>
              <w:ind w:left="463" w:hanging="463"/>
              <w:rPr>
                <w:rFonts w:ascii="Calibri" w:hAnsi="Calibri" w:cs="Arial"/>
              </w:rPr>
            </w:pPr>
          </w:p>
        </w:tc>
      </w:tr>
      <w:tr w:rsidR="008B77AB" w14:paraId="19491AFE" w14:textId="77777777">
        <w:tc>
          <w:tcPr>
            <w:tcW w:w="4390" w:type="dxa"/>
            <w:shd w:val="clear" w:color="auto" w:fill="D9D9D9" w:themeFill="background1" w:themeFillShade="D9"/>
          </w:tcPr>
          <w:p w14:paraId="0A5F9033" w14:textId="77777777" w:rsidR="008B77AB" w:rsidRDefault="008B77AB">
            <w:pPr>
              <w:rPr>
                <w:rFonts w:ascii="Arial" w:hAnsi="Arial" w:cs="Arial"/>
              </w:rPr>
            </w:pPr>
          </w:p>
        </w:tc>
        <w:tc>
          <w:tcPr>
            <w:tcW w:w="4394" w:type="dxa"/>
            <w:shd w:val="clear" w:color="auto" w:fill="D9D9D9" w:themeFill="background1" w:themeFillShade="D9"/>
          </w:tcPr>
          <w:p w14:paraId="0F2BAAEE" w14:textId="77777777" w:rsidR="008B77AB" w:rsidRDefault="008B77AB">
            <w:pPr>
              <w:ind w:left="463" w:hanging="463"/>
              <w:rPr>
                <w:rFonts w:ascii="Calibri" w:hAnsi="Calibri" w:cs="Arial"/>
                <w:noProof/>
                <w:lang w:eastAsia="de-DE"/>
              </w:rPr>
            </w:pPr>
          </w:p>
        </w:tc>
      </w:tr>
    </w:tbl>
    <w:p w14:paraId="249D5466" w14:textId="77777777" w:rsidR="008B77AB" w:rsidRDefault="008B77AB"/>
    <w:p w14:paraId="6389F08D" w14:textId="77777777" w:rsidR="008B0443" w:rsidRDefault="008B0443" w:rsidP="008B0443">
      <w:pPr>
        <w:rPr>
          <w:noProof/>
        </w:rPr>
      </w:pPr>
      <w:r>
        <w:rPr>
          <w:noProof/>
        </w:rPr>
        <w:t xml:space="preserve">Wir haben (N) relevante Textabschnitte </w:t>
      </w:r>
      <w:commentRangeStart w:id="136"/>
      <w:r>
        <w:rPr>
          <w:noProof/>
        </w:rPr>
        <w:t>gefunden</w:t>
      </w:r>
      <w:commentRangeEnd w:id="136"/>
      <w:r>
        <w:rPr>
          <w:rStyle w:val="Kommentarzeichen"/>
        </w:rPr>
        <w:commentReference w:id="136"/>
      </w:r>
      <w:r>
        <w:rPr>
          <w:noProof/>
        </w:rPr>
        <w:t>.</w:t>
      </w:r>
    </w:p>
    <w:p w14:paraId="03E0C7F8" w14:textId="77777777" w:rsidR="008B0443" w:rsidRDefault="008B0443"/>
    <w:p w14:paraId="7C68B065" w14:textId="5693EC65" w:rsidR="008B0443" w:rsidRDefault="008B0443">
      <w:r>
        <w:t>Unsere Empfehlung(en)</w:t>
      </w:r>
    </w:p>
    <w:p w14:paraId="42BB8387" w14:textId="02AD0FD6" w:rsidR="008B77AB" w:rsidRDefault="00B37703">
      <w:r>
        <w:t>Prüfen Sie</w:t>
      </w:r>
      <w:del w:id="137" w:author="Frank Ingenrieth" w:date="2018-03-29T13:13:00Z">
        <w:r w:rsidR="00C564B1" w:rsidDel="00F46F55">
          <w:delText xml:space="preserve"> (?)</w:delText>
        </w:r>
      </w:del>
      <w:r>
        <w:t>, ob Sie in eine solche Übermittlung eingewilligt haben. Wenn Sie mit einer Übermittlung nicht mehr einverstanden sind, können Sie die Einwilligung jederzeit widerrufen.</w:t>
      </w:r>
      <w:ins w:id="138" w:author="Frank Ingenrieth" w:date="2018-03-29T13:13:00Z">
        <w:r w:rsidR="00F46F55" w:rsidDel="00F46F55">
          <w:t xml:space="preserve"> </w:t>
        </w:r>
      </w:ins>
      <w:del w:id="139" w:author="Frank Ingenrieth" w:date="2018-03-29T13:13:00Z">
        <w:r w:rsidR="00282878" w:rsidDel="00F46F55">
          <w:delText xml:space="preserve"> (Unterschied Widerruf und Deinstallation)</w:delText>
        </w:r>
      </w:del>
    </w:p>
    <w:p w14:paraId="2EB1ADE8" w14:textId="003E87DE" w:rsidR="008B77AB" w:rsidRDefault="00F95620">
      <w:pPr>
        <w:rPr>
          <w:b/>
          <w:noProof/>
        </w:rPr>
      </w:pPr>
      <w:r>
        <w:rPr>
          <w:b/>
          <w:noProof/>
        </w:rPr>
        <w:t>Verbieten</w:t>
      </w:r>
      <w:del w:id="140" w:author="Frank Ingenrieth" w:date="2018-03-29T11:39:00Z">
        <w:r w:rsidDel="00F90BE6">
          <w:rPr>
            <w:b/>
            <w:noProof/>
          </w:rPr>
          <w:delText xml:space="preserve"> </w:delText>
        </w:r>
        <w:r w:rsidR="00B37703" w:rsidDel="00F90BE6">
          <w:rPr>
            <w:b/>
            <w:noProof/>
          </w:rPr>
          <w:delText xml:space="preserve"> </w:delText>
        </w:r>
      </w:del>
      <w:ins w:id="141" w:author="Frank Ingenrieth" w:date="2018-03-29T11:39:00Z">
        <w:r w:rsidR="00F90BE6">
          <w:rPr>
            <w:b/>
            <w:noProof/>
          </w:rPr>
          <w:t xml:space="preserve"> </w:t>
        </w:r>
      </w:ins>
      <w:r w:rsidR="00B37703">
        <w:rPr>
          <w:b/>
          <w:noProof/>
        </w:rPr>
        <w:t xml:space="preserve">Sie </w:t>
      </w:r>
      <w:r w:rsidR="00F00D38">
        <w:rPr>
          <w:b/>
          <w:noProof/>
        </w:rPr>
        <w:t xml:space="preserve">der App </w:t>
      </w:r>
      <w:r w:rsidR="00B37703">
        <w:rPr>
          <w:b/>
          <w:noProof/>
        </w:rPr>
        <w:t>Zugriff</w:t>
      </w:r>
      <w:r w:rsidR="00F00D38">
        <w:rPr>
          <w:b/>
          <w:noProof/>
        </w:rPr>
        <w:t>e</w:t>
      </w:r>
      <w:r w:rsidR="00B37703">
        <w:rPr>
          <w:b/>
          <w:noProof/>
        </w:rPr>
        <w:t xml:space="preserve"> auf Daten, die aus Ihrer Sicht besonders schützenswert sind (z.B. Fotos, Adressbuch, Standort oder Kalender)</w:t>
      </w:r>
      <w:r w:rsidR="00F00D38">
        <w:rPr>
          <w:b/>
          <w:noProof/>
        </w:rPr>
        <w:t>.</w:t>
      </w:r>
    </w:p>
    <w:p w14:paraId="71696B47" w14:textId="1E356E2F" w:rsidR="008B77AB" w:rsidRPr="009C663D" w:rsidRDefault="00661AF7" w:rsidP="00F90BE6">
      <w:pPr>
        <w:jc w:val="center"/>
        <w:rPr>
          <w:b/>
          <w:noProof/>
        </w:rPr>
      </w:pPr>
      <w:ins w:id="142" w:author="Frank Ingenrieth" w:date="2018-03-29T11:59:00Z">
        <w:r>
          <w:rPr>
            <w:b/>
            <w:noProof/>
            <w:lang w:eastAsia="de-DE"/>
          </w:rPr>
          <mc:AlternateContent>
            <mc:Choice Requires="wps">
              <w:drawing>
                <wp:anchor distT="0" distB="0" distL="114300" distR="114300" simplePos="0" relativeHeight="251784192" behindDoc="0" locked="0" layoutInCell="1" allowOverlap="1" wp14:anchorId="0EB0BF35" wp14:editId="3AE0FCBC">
                  <wp:simplePos x="0" y="0"/>
                  <wp:positionH relativeFrom="margin">
                    <wp:posOffset>7620</wp:posOffset>
                  </wp:positionH>
                  <wp:positionV relativeFrom="paragraph">
                    <wp:posOffset>2045970</wp:posOffset>
                  </wp:positionV>
                  <wp:extent cx="3381375" cy="447675"/>
                  <wp:effectExtent l="0" t="0" r="28575" b="28575"/>
                  <wp:wrapNone/>
                  <wp:docPr id="21" name="Abgerundetes Rechteck 21"/>
                  <wp:cNvGraphicFramePr/>
                  <a:graphic xmlns:a="http://schemas.openxmlformats.org/drawingml/2006/main">
                    <a:graphicData uri="http://schemas.microsoft.com/office/word/2010/wordprocessingShape">
                      <wps:wsp>
                        <wps:cNvSpPr/>
                        <wps:spPr>
                          <a:xfrm>
                            <a:off x="0" y="0"/>
                            <a:ext cx="3381375" cy="447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552F91B" w14:textId="0864B32C" w:rsidR="00BF4F88" w:rsidRDefault="00BF4F88" w:rsidP="00661AF7">
                              <w:ins w:id="143" w:author="Frank Ingenrieth" w:date="2018-03-29T12:00:00Z">
                                <w:r>
                                  <w:t xml:space="preserve">Gibt es eine </w:t>
                                </w:r>
                              </w:ins>
                              <w:del w:id="144" w:author="Frank Ingenrieth" w:date="2018-03-29T11:59:00Z">
                                <w:r w:rsidDel="00661AF7">
                                  <w:delText>Betroffenenrechte, Widerruf Übermittlung an Dritte</w:delText>
                                </w:r>
                              </w:del>
                              <w:ins w:id="145" w:author="Frank Ingenrieth" w:date="2018-03-29T11:59:00Z">
                                <w:r>
                                  <w:t>Einwilligung?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B0BF35" id="Abgerundetes Rechteck 21" o:spid="_x0000_s1061" style="position:absolute;left:0;text-align:left;margin-left:.6pt;margin-top:161.1pt;width:266.25pt;height:35.25pt;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" fillcolor="#ffc000 [3207]" strokecolor="#7f5f00 [1607]" strokeweight="1pt">
                  <v:stroke joinstyle="miter"/>
                  <v:textbox>
                    <w:txbxContent>
                      <w:p w14:paraId="0552F91B" w14:textId="0864B32C" w:rsidR="00BF4F88" w:rsidRDefault="00BF4F88" w:rsidP="00661AF7">
                        <w:ins w:id="146" w:author="Frank Ingenrieth" w:date="2018-03-29T12:00:00Z">
                          <w:r>
                            <w:t xml:space="preserve">Gibt es eine </w:t>
                          </w:r>
                        </w:ins>
                        <w:del w:id="147" w:author="Frank Ingenrieth" w:date="2018-03-29T11:59:00Z">
                          <w:r w:rsidDel="00661AF7">
                            <w:delText>Betroffenenrechte, Widerruf Übermittlung an Dritte</w:delText>
                          </w:r>
                        </w:del>
                        <w:ins w:id="148" w:author="Frank Ingenrieth" w:date="2018-03-29T11:59:00Z">
                          <w:r>
                            <w:t>Einwilligung?</w:t>
                          </w:r>
                        </w:ins>
                      </w:p>
                    </w:txbxContent>
                  </v:textbox>
                  <w10:wrap anchorx="margin"/>
                </v:roundrect>
              </w:pict>
            </mc:Fallback>
          </mc:AlternateContent>
        </w:r>
      </w:ins>
      <w:commentRangeStart w:id="149"/>
      <w:r w:rsidR="003B7E19">
        <w:rPr>
          <w:b/>
          <w:noProof/>
        </w:rPr>
        <w:t>Sollten diese Empfehlung(en) nicht ausreichen, deinstallieren Sie die App</w:t>
      </w:r>
      <w:commentRangeEnd w:id="149"/>
      <w:r w:rsidR="003B7E19">
        <w:rPr>
          <w:b/>
          <w:noProof/>
        </w:rPr>
        <w:t>!</w:t>
      </w:r>
      <w:r w:rsidR="003B7E19">
        <w:rPr>
          <w:rStyle w:val="Kommentarzeichen"/>
        </w:rPr>
        <w:commentReference w:id="149"/>
      </w:r>
      <w:r w:rsidR="008B0443">
        <w:rPr>
          <w:b/>
          <w:noProof/>
          <w:lang w:eastAsia="de-DE"/>
        </w:rPr>
        <mc:AlternateContent>
          <mc:Choice Requires="wps">
            <w:drawing>
              <wp:anchor distT="0" distB="0" distL="114300" distR="114300" simplePos="0" relativeHeight="251749376" behindDoc="0" locked="0" layoutInCell="1" allowOverlap="1" wp14:anchorId="150F510B" wp14:editId="08461EC7">
                <wp:simplePos x="0" y="0"/>
                <wp:positionH relativeFrom="margin">
                  <wp:align>left</wp:align>
                </wp:positionH>
                <wp:positionV relativeFrom="paragraph">
                  <wp:posOffset>1539240</wp:posOffset>
                </wp:positionV>
                <wp:extent cx="3400425" cy="447675"/>
                <wp:effectExtent l="0" t="0" r="28575" b="28575"/>
                <wp:wrapNone/>
                <wp:docPr id="220" name="Abgerundetes Rechteck 220"/>
                <wp:cNvGraphicFramePr/>
                <a:graphic xmlns:a="http://schemas.openxmlformats.org/drawingml/2006/main">
                  <a:graphicData uri="http://schemas.microsoft.com/office/word/2010/wordprocessingShape">
                    <wps:wsp>
                      <wps:cNvSpPr/>
                      <wps:spPr>
                        <a:xfrm>
                          <a:off x="0" y="0"/>
                          <a:ext cx="3400425" cy="447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498E2EA" w14:textId="05175DC3"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0F510B" id="Abgerundetes Rechteck 220" o:spid="_x0000_s1062" style="position:absolute;left:0;text-align:left;margin-left:0;margin-top:121.2pt;width:267.75pt;height:35.25pt;z-index:2517493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" fillcolor="#ffc000 [3207]" strokecolor="#7f5f00 [1607]" strokeweight="1pt">
                <v:stroke joinstyle="miter"/>
                <v:textbox>
                  <w:txbxContent>
                    <w:p w14:paraId="5498E2EA" w14:textId="05175DC3" w:rsidR="00BF4F88" w:rsidRDefault="00BF4F88" w:rsidP="00F90BE6">
                      <w:pPr>
                        <w:jc w:val="center"/>
                      </w:pPr>
                      <w:r>
                        <w:t>Deinstallieren der App</w:t>
                      </w:r>
                    </w:p>
                  </w:txbxContent>
                </v:textbox>
                <w10:wrap anchorx="margin"/>
              </v:roundrect>
            </w:pict>
          </mc:Fallback>
        </mc:AlternateContent>
      </w:r>
      <w:r w:rsidR="008B0443">
        <w:rPr>
          <w:b/>
          <w:noProof/>
          <w:lang w:eastAsia="de-DE"/>
        </w:rPr>
        <mc:AlternateContent>
          <mc:Choice Requires="wps">
            <w:drawing>
              <wp:anchor distT="0" distB="0" distL="114300" distR="114300" simplePos="0" relativeHeight="251747328" behindDoc="0" locked="0" layoutInCell="1" allowOverlap="1" wp14:anchorId="28CE47DB" wp14:editId="49529D01">
                <wp:simplePos x="0" y="0"/>
                <wp:positionH relativeFrom="margin">
                  <wp:align>left</wp:align>
                </wp:positionH>
                <wp:positionV relativeFrom="paragraph">
                  <wp:posOffset>939165</wp:posOffset>
                </wp:positionV>
                <wp:extent cx="3371850" cy="447675"/>
                <wp:effectExtent l="0" t="0" r="19050" b="28575"/>
                <wp:wrapNone/>
                <wp:docPr id="219" name="Abgerundetes Rechteck 219"/>
                <wp:cNvGraphicFramePr/>
                <a:graphic xmlns:a="http://schemas.openxmlformats.org/drawingml/2006/main">
                  <a:graphicData uri="http://schemas.microsoft.com/office/word/2010/wordprocessingShape">
                    <wps:wsp>
                      <wps:cNvSpPr/>
                      <wps:spPr>
                        <a:xfrm>
                          <a:off x="0" y="0"/>
                          <a:ext cx="3371850" cy="447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C0C2776" w14:textId="015DFF9E" w:rsidR="00BF4F88" w:rsidRDefault="00BF4F88" w:rsidP="00F90BE6">
                            <w:pPr>
                              <w:jc w:val="center"/>
                            </w:pPr>
                            <w:r>
                              <w:t>Zugriffsrechte entziehen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CE47DB" id="Abgerundetes Rechteck 219" o:spid="_x0000_s1063" style="position:absolute;left:0;text-align:left;margin-left:0;margin-top:73.95pt;width:265.5pt;height:35.25pt;z-index:2517473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" fillcolor="#ffc000 [3207]" strokecolor="#7f5f00 [1607]" strokeweight="1pt">
                <v:stroke joinstyle="miter"/>
                <v:textbox>
                  <w:txbxContent>
                    <w:p w14:paraId="0C0C2776" w14:textId="015DFF9E" w:rsidR="00BF4F88" w:rsidRDefault="00BF4F88" w:rsidP="00F90BE6">
                      <w:pPr>
                        <w:jc w:val="center"/>
                      </w:pPr>
                      <w:r>
                        <w:t>Zugriffsrechte entziehen</w:t>
                      </w:r>
                    </w:p>
                  </w:txbxContent>
                </v:textbox>
                <w10:wrap anchorx="margin"/>
              </v:roundrect>
            </w:pict>
          </mc:Fallback>
        </mc:AlternateContent>
      </w:r>
      <w:r w:rsidR="008B0443">
        <w:rPr>
          <w:b/>
          <w:noProof/>
          <w:lang w:eastAsia="de-DE"/>
        </w:rPr>
        <mc:AlternateContent>
          <mc:Choice Requires="wps">
            <w:drawing>
              <wp:anchor distT="0" distB="0" distL="114300" distR="114300" simplePos="0" relativeHeight="251745280" behindDoc="0" locked="0" layoutInCell="1" allowOverlap="1" wp14:anchorId="193BA007" wp14:editId="76BAB063">
                <wp:simplePos x="0" y="0"/>
                <wp:positionH relativeFrom="margin">
                  <wp:align>left</wp:align>
                </wp:positionH>
                <wp:positionV relativeFrom="paragraph">
                  <wp:posOffset>377190</wp:posOffset>
                </wp:positionV>
                <wp:extent cx="3381375" cy="447675"/>
                <wp:effectExtent l="0" t="0" r="28575" b="28575"/>
                <wp:wrapNone/>
                <wp:docPr id="218" name="Abgerundetes Rechteck 218"/>
                <wp:cNvGraphicFramePr/>
                <a:graphic xmlns:a="http://schemas.openxmlformats.org/drawingml/2006/main">
                  <a:graphicData uri="http://schemas.microsoft.com/office/word/2010/wordprocessingShape">
                    <wps:wsp>
                      <wps:cNvSpPr/>
                      <wps:spPr>
                        <a:xfrm>
                          <a:off x="0" y="0"/>
                          <a:ext cx="3381375" cy="447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0699B8D" w14:textId="66445D08" w:rsidR="00BF4F88" w:rsidRDefault="00BF4F88" w:rsidP="008B0443">
                            <w:r>
                              <w:t>Betroffenenrechte, Widerruf Übermittlung an Dritte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3BA007" id="Abgerundetes Rechteck 218" o:spid="_x0000_s1064" style="position:absolute;left:0;text-align:left;margin-left:0;margin-top:29.7pt;width:266.25pt;height:35.25pt;z-index:251745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" fillcolor="#ffc000 [3207]" strokecolor="#7f5f00 [1607]" strokeweight="1pt">
                <v:stroke joinstyle="miter"/>
                <v:textbox>
                  <w:txbxContent>
                    <w:p w14:paraId="70699B8D" w14:textId="66445D08" w:rsidR="00BF4F88" w:rsidRDefault="00BF4F88" w:rsidP="008B0443">
                      <w:r>
                        <w:t>Betroffenenrechte, Widerruf Übermittlung an Dritte</w:t>
                      </w:r>
                    </w:p>
                  </w:txbxContent>
                </v:textbox>
                <w10:wrap anchorx="margin"/>
              </v:roundrect>
            </w:pict>
          </mc:Fallback>
        </mc:AlternateContent>
      </w:r>
      <w:r w:rsidR="00321E37">
        <w:rPr>
          <w:b/>
          <w:noProof/>
        </w:rPr>
        <w:br w:type="page"/>
      </w:r>
    </w:p>
    <w:tbl>
      <w:tblPr>
        <w:tblStyle w:val="Tabellenraster"/>
        <w:tblW w:w="0" w:type="auto"/>
        <w:tblLook w:val="04A0" w:firstRow="1" w:lastRow="0" w:firstColumn="1" w:lastColumn="0" w:noHBand="0" w:noVBand="1"/>
      </w:tblPr>
      <w:tblGrid>
        <w:gridCol w:w="4391"/>
        <w:gridCol w:w="4387"/>
      </w:tblGrid>
      <w:tr w:rsidR="008B77AB" w14:paraId="0BC0473F" w14:textId="77777777">
        <w:trPr>
          <w:trHeight w:val="444"/>
        </w:trPr>
        <w:tc>
          <w:tcPr>
            <w:tcW w:w="8778" w:type="dxa"/>
            <w:gridSpan w:val="2"/>
          </w:tcPr>
          <w:p w14:paraId="7445865D" w14:textId="77777777" w:rsidR="008B77AB" w:rsidRDefault="00B37703">
            <w:pPr>
              <w:pStyle w:val="berschrift2"/>
              <w:outlineLvl w:val="1"/>
              <w:rPr>
                <w:noProof/>
              </w:rPr>
            </w:pPr>
            <w:bookmarkStart w:id="150" w:name="_Toc510082541"/>
            <w:r>
              <w:rPr>
                <w:noProof/>
              </w:rPr>
              <w:lastRenderedPageBreak/>
              <w:t>Ihre Daten werden in der Unternehmensgruppe geteilt</w:t>
            </w:r>
            <w:bookmarkEnd w:id="150"/>
          </w:p>
          <w:p w14:paraId="2A409C7E" w14:textId="77777777" w:rsidR="008B77AB" w:rsidRDefault="008B77AB"/>
        </w:tc>
      </w:tr>
      <w:tr w:rsidR="008B77AB" w14:paraId="6CCDA177" w14:textId="77777777">
        <w:trPr>
          <w:trHeight w:val="960"/>
        </w:trPr>
        <w:tc>
          <w:tcPr>
            <w:tcW w:w="8778" w:type="dxa"/>
            <w:gridSpan w:val="2"/>
            <w:shd w:val="clear" w:color="auto" w:fill="D0CECE" w:themeFill="background2" w:themeFillShade="E6"/>
          </w:tcPr>
          <w:p w14:paraId="6A79FB93" w14:textId="77777777" w:rsidR="008B77AB" w:rsidRDefault="00B37703">
            <w:r>
              <w:t>Eine Unternehmensgruppe besteht in der Regel aus einem leitenden Unternehmen sowie weiteren Tochterunternehmen, die von diesem abhängig sind.</w:t>
            </w:r>
          </w:p>
          <w:p w14:paraId="64B51F60" w14:textId="77777777" w:rsidR="008B77AB" w:rsidRDefault="008B77AB"/>
          <w:p w14:paraId="13819213" w14:textId="77777777" w:rsidR="008B77AB" w:rsidRDefault="008B77AB">
            <w:pPr>
              <w:rPr>
                <w:noProof/>
              </w:rPr>
            </w:pPr>
          </w:p>
        </w:tc>
      </w:tr>
      <w:tr w:rsidR="008B77AB" w14:paraId="4AC4B770" w14:textId="77777777">
        <w:tc>
          <w:tcPr>
            <w:tcW w:w="4391" w:type="dxa"/>
          </w:tcPr>
          <w:p w14:paraId="27B845C6"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5DF0CF7C" wp14:editId="7A54AAF3">
                  <wp:extent cx="251999" cy="217626"/>
                  <wp:effectExtent l="0" t="0" r="0" b="11430"/>
                  <wp:docPr id="3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Sie können in der App auch auf andere Services der Unternehmensgruppe zugreifen.</w:t>
            </w:r>
          </w:p>
          <w:p w14:paraId="63597400"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1D2F237E" wp14:editId="34714BF3">
                  <wp:extent cx="251999" cy="217626"/>
                  <wp:effectExtent l="0" t="0" r="0" b="11430"/>
                  <wp:docPr id="27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Arial" w:hAnsi="Arial" w:cs="Arial"/>
              </w:rPr>
              <w:t xml:space="preserve"> </w:t>
            </w:r>
            <w:r>
              <w:rPr>
                <w:rFonts w:ascii="Calibri" w:hAnsi="Calibri" w:cs="Arial"/>
                <w:noProof/>
              </w:rPr>
              <w:t>Dies kann die Qualität und Sicherheit der App erhöhen.</w:t>
            </w:r>
          </w:p>
        </w:tc>
        <w:tc>
          <w:tcPr>
            <w:tcW w:w="4387" w:type="dxa"/>
          </w:tcPr>
          <w:p w14:paraId="79C4113E"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797B8570" wp14:editId="12BB0390">
                  <wp:extent cx="251999" cy="217626"/>
                  <wp:effectExtent l="0" t="0" r="2540" b="11430"/>
                  <wp:docPr id="6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können die Weitergabe Ihrer Daten nur begrenzt kontrollieren.</w:t>
            </w:r>
          </w:p>
          <w:p w14:paraId="71D67147" w14:textId="77777777" w:rsidR="008B77AB" w:rsidRDefault="008B77AB">
            <w:pPr>
              <w:ind w:left="463" w:hanging="463"/>
              <w:rPr>
                <w:rFonts w:ascii="Calibri" w:hAnsi="Calibri" w:cs="Arial"/>
              </w:rPr>
            </w:pPr>
          </w:p>
        </w:tc>
      </w:tr>
      <w:tr w:rsidR="008B77AB" w14:paraId="12D411D2" w14:textId="77777777">
        <w:tc>
          <w:tcPr>
            <w:tcW w:w="4391" w:type="dxa"/>
          </w:tcPr>
          <w:p w14:paraId="77BE2D42"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2B84781E" wp14:editId="1400D158">
                  <wp:extent cx="251999" cy="217626"/>
                  <wp:effectExtent l="0" t="0" r="0" b="11430"/>
                  <wp:docPr id="28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Arial" w:hAnsi="Arial" w:cs="Arial"/>
              </w:rPr>
              <w:t xml:space="preserve"> </w:t>
            </w:r>
          </w:p>
          <w:p w14:paraId="55DB3A8E"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7E6BEA84" wp14:editId="0D10CA15">
                  <wp:extent cx="251999" cy="217626"/>
                  <wp:effectExtent l="0" t="0" r="0" b="11430"/>
                  <wp:docPr id="7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Arial" w:hAnsi="Arial" w:cs="Arial"/>
              </w:rPr>
              <w:t xml:space="preserve"> I</w:t>
            </w:r>
            <w:r>
              <w:rPr>
                <w:rFonts w:ascii="Calibri" w:hAnsi="Calibri" w:cs="Arial"/>
                <w:noProof/>
              </w:rPr>
              <w:t>nnerhalb der Unternehmensgruppe können sich spezialisierte Abteilungen gezielt mit auftretenden Themen beschäftigen.</w:t>
            </w:r>
          </w:p>
        </w:tc>
        <w:tc>
          <w:tcPr>
            <w:tcW w:w="4387" w:type="dxa"/>
          </w:tcPr>
          <w:p w14:paraId="566243E8"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5825527B" wp14:editId="2ADA2422">
                  <wp:extent cx="251999" cy="217626"/>
                  <wp:effectExtent l="0" t="0" r="2540" b="11430"/>
                  <wp:docPr id="29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Ihre personenbezogenen Daten müssen jedoch grundsätzlich nach einheitlichen Standards verarbeitet werden.</w:t>
            </w:r>
          </w:p>
        </w:tc>
      </w:tr>
    </w:tbl>
    <w:p w14:paraId="6CBC6666" w14:textId="77777777" w:rsidR="008B77AB" w:rsidRDefault="008B77AB">
      <w:pPr>
        <w:rPr>
          <w:b/>
          <w:noProof/>
        </w:rPr>
      </w:pPr>
    </w:p>
    <w:p w14:paraId="12B15157" w14:textId="77777777" w:rsidR="008B77AB" w:rsidRDefault="00B37703">
      <w:pPr>
        <w:rPr>
          <w:noProof/>
        </w:rPr>
      </w:pPr>
      <w:r>
        <w:rPr>
          <w:noProof/>
        </w:rPr>
        <w:t xml:space="preserve">Wir haben (N) relevante Textabschnitte </w:t>
      </w:r>
      <w:commentRangeStart w:id="151"/>
      <w:r>
        <w:rPr>
          <w:noProof/>
        </w:rPr>
        <w:t>gefunden</w:t>
      </w:r>
      <w:commentRangeEnd w:id="151"/>
      <w:r>
        <w:rPr>
          <w:rStyle w:val="Kommentarzeichen"/>
        </w:rPr>
        <w:commentReference w:id="151"/>
      </w:r>
      <w:r>
        <w:rPr>
          <w:noProof/>
        </w:rPr>
        <w:t>.</w:t>
      </w:r>
    </w:p>
    <w:p w14:paraId="378A3ADE" w14:textId="77777777" w:rsidR="008B77AB" w:rsidRDefault="008B77AB">
      <w:pPr>
        <w:rPr>
          <w:b/>
          <w:noProof/>
        </w:rPr>
      </w:pPr>
    </w:p>
    <w:p w14:paraId="185BEAB9" w14:textId="1948731B" w:rsidR="007B0A84" w:rsidRDefault="007B0A84">
      <w:pPr>
        <w:rPr>
          <w:b/>
          <w:noProof/>
        </w:rPr>
      </w:pPr>
      <w:r>
        <w:rPr>
          <w:b/>
          <w:noProof/>
        </w:rPr>
        <w:t>Unsere Empfehlung(en)</w:t>
      </w:r>
    </w:p>
    <w:p w14:paraId="4D011C55" w14:textId="77777777" w:rsidR="008B77AB" w:rsidRPr="00C60C29" w:rsidRDefault="00B37703">
      <w:pPr>
        <w:jc w:val="center"/>
        <w:rPr>
          <w:noProof/>
        </w:rPr>
      </w:pPr>
      <w:r w:rsidRPr="00C60C29">
        <w:rPr>
          <w:noProof/>
        </w:rPr>
        <w:t xml:space="preserve">Achten Sie darauf, welche Ihrer personenbezogenen Daten laut Datenschutzerklärung in der Unternehmensgruppe geteilt werden können. </w:t>
      </w:r>
    </w:p>
    <w:p w14:paraId="3EA8BFDF" w14:textId="5A8AEFFF" w:rsidR="008B77AB" w:rsidRDefault="00F95620">
      <w:pPr>
        <w:jc w:val="center"/>
        <w:rPr>
          <w:b/>
          <w:noProof/>
        </w:rPr>
      </w:pPr>
      <w:r>
        <w:rPr>
          <w:b/>
          <w:noProof/>
        </w:rPr>
        <w:t xml:space="preserve">Verbieten </w:t>
      </w:r>
      <w:r w:rsidR="00B37703">
        <w:rPr>
          <w:b/>
          <w:noProof/>
        </w:rPr>
        <w:t xml:space="preserve">Sie </w:t>
      </w:r>
      <w:r w:rsidR="00F00D38">
        <w:rPr>
          <w:b/>
          <w:noProof/>
        </w:rPr>
        <w:t xml:space="preserve">der App </w:t>
      </w:r>
      <w:r w:rsidR="00B37703">
        <w:rPr>
          <w:b/>
          <w:noProof/>
        </w:rPr>
        <w:t>Zugriff</w:t>
      </w:r>
      <w:r w:rsidR="00F00D38">
        <w:rPr>
          <w:b/>
          <w:noProof/>
        </w:rPr>
        <w:t>e</w:t>
      </w:r>
      <w:r w:rsidR="00B37703">
        <w:rPr>
          <w:b/>
          <w:noProof/>
        </w:rPr>
        <w:t xml:space="preserve"> auf Daten, die aus Ihrer Sicht besonders schützenswert sind (z.B. Fotos, Adressbuch, Standort oder Kalender)</w:t>
      </w:r>
      <w:r w:rsidR="008601D1">
        <w:rPr>
          <w:b/>
          <w:noProof/>
        </w:rPr>
        <w:t>.</w:t>
      </w:r>
      <w:r w:rsidR="00B37703">
        <w:rPr>
          <w:b/>
          <w:noProof/>
        </w:rPr>
        <w:t xml:space="preserve"> </w:t>
      </w:r>
    </w:p>
    <w:p w14:paraId="0C843B1C" w14:textId="2FC9B537" w:rsidR="003B7E19" w:rsidRDefault="003B7E19" w:rsidP="00F90BE6">
      <w:pPr>
        <w:jc w:val="center"/>
        <w:rPr>
          <w:b/>
          <w:noProof/>
        </w:rPr>
      </w:pPr>
      <w:commentRangeStart w:id="152"/>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52"/>
      <w:r>
        <w:rPr>
          <w:b/>
          <w:noProof/>
        </w:rPr>
        <w:t>!</w:t>
      </w:r>
      <w:r>
        <w:rPr>
          <w:rStyle w:val="Kommentarzeichen"/>
        </w:rPr>
        <w:commentReference w:id="152"/>
      </w:r>
    </w:p>
    <w:p w14:paraId="6A0A1D16" w14:textId="77777777" w:rsidR="003B7E19" w:rsidRDefault="003B7E19" w:rsidP="00F90BE6">
      <w:pPr>
        <w:jc w:val="center"/>
        <w:rPr>
          <w:b/>
          <w:noProof/>
        </w:rPr>
      </w:pPr>
    </w:p>
    <w:p w14:paraId="6893B01E" w14:textId="47DC5087" w:rsidR="008B77AB" w:rsidRDefault="007B0A84" w:rsidP="00F90BE6">
      <w:pPr>
        <w:jc w:val="center"/>
      </w:pPr>
      <w:r>
        <w:rPr>
          <w:noProof/>
          <w:lang w:eastAsia="de-DE"/>
        </w:rPr>
        <mc:AlternateContent>
          <mc:Choice Requires="wps">
            <w:drawing>
              <wp:anchor distT="0" distB="0" distL="114300" distR="114300" simplePos="0" relativeHeight="251765760" behindDoc="0" locked="0" layoutInCell="1" allowOverlap="1" wp14:anchorId="539DE3CB" wp14:editId="4E819B2E">
                <wp:simplePos x="0" y="0"/>
                <wp:positionH relativeFrom="column">
                  <wp:posOffset>83185</wp:posOffset>
                </wp:positionH>
                <wp:positionV relativeFrom="paragraph">
                  <wp:posOffset>817245</wp:posOffset>
                </wp:positionV>
                <wp:extent cx="2152650" cy="428625"/>
                <wp:effectExtent l="0" t="0" r="19050" b="28575"/>
                <wp:wrapNone/>
                <wp:docPr id="362" name="Abgerundetes Rechteck 362"/>
                <wp:cNvGraphicFramePr/>
                <a:graphic xmlns:a="http://schemas.openxmlformats.org/drawingml/2006/main">
                  <a:graphicData uri="http://schemas.microsoft.com/office/word/2010/wordprocessingShape">
                    <wps:wsp>
                      <wps:cNvSpPr/>
                      <wps:spPr>
                        <a:xfrm>
                          <a:off x="0" y="0"/>
                          <a:ext cx="2152650" cy="4286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C60F41C" w14:textId="5D2B18B6"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9DE3CB" id="Abgerundetes Rechteck 362" o:spid="_x0000_s1065" style="position:absolute;left:0;text-align:left;margin-left:6.55pt;margin-top:64.35pt;width:169.5pt;height:33.75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" fillcolor="#ffc000 [3207]" strokecolor="#7f5f00 [1607]" strokeweight="1pt">
                <v:stroke joinstyle="miter"/>
                <v:textbox>
                  <w:txbxContent>
                    <w:p w14:paraId="1C60F41C" w14:textId="5D2B18B6" w:rsidR="00BF4F88" w:rsidRDefault="00BF4F88" w:rsidP="00F90BE6">
                      <w:pPr>
                        <w:jc w:val="center"/>
                      </w:pPr>
                      <w:r>
                        <w:t>Deinstallieren der App</w:t>
                      </w:r>
                    </w:p>
                  </w:txbxContent>
                </v:textbox>
              </v:roundrect>
            </w:pict>
          </mc:Fallback>
        </mc:AlternateContent>
      </w:r>
      <w:r>
        <w:rPr>
          <w:noProof/>
          <w:lang w:eastAsia="de-DE"/>
        </w:rPr>
        <mc:AlternateContent>
          <mc:Choice Requires="wps">
            <w:drawing>
              <wp:anchor distT="0" distB="0" distL="114300" distR="114300" simplePos="0" relativeHeight="251763712" behindDoc="0" locked="0" layoutInCell="1" allowOverlap="1" wp14:anchorId="1BE398FC" wp14:editId="1E0A97A0">
                <wp:simplePos x="0" y="0"/>
                <wp:positionH relativeFrom="column">
                  <wp:posOffset>52070</wp:posOffset>
                </wp:positionH>
                <wp:positionV relativeFrom="paragraph">
                  <wp:posOffset>207645</wp:posOffset>
                </wp:positionV>
                <wp:extent cx="2152650" cy="428625"/>
                <wp:effectExtent l="0" t="0" r="19050" b="28575"/>
                <wp:wrapNone/>
                <wp:docPr id="361" name="Abgerundetes Rechteck 361"/>
                <wp:cNvGraphicFramePr/>
                <a:graphic xmlns:a="http://schemas.openxmlformats.org/drawingml/2006/main">
                  <a:graphicData uri="http://schemas.microsoft.com/office/word/2010/wordprocessingShape">
                    <wps:wsp>
                      <wps:cNvSpPr/>
                      <wps:spPr>
                        <a:xfrm>
                          <a:off x="0" y="0"/>
                          <a:ext cx="2152650" cy="4286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796452" w14:textId="17679617"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E398FC" id="Abgerundetes Rechteck 361" o:spid="_x0000_s1066" style="position:absolute;left:0;text-align:left;margin-left:4.1pt;margin-top:16.35pt;width:169.5pt;height:33.7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" fillcolor="#ffc000 [3207]" strokecolor="#7f5f00 [1607]" strokeweight="1pt">
                <v:stroke joinstyle="miter"/>
                <v:textbox>
                  <w:txbxContent>
                    <w:p w14:paraId="7A796452" w14:textId="17679617" w:rsidR="00BF4F88" w:rsidRDefault="00BF4F88" w:rsidP="00F90BE6">
                      <w:pPr>
                        <w:jc w:val="center"/>
                      </w:pPr>
                      <w:r>
                        <w:t>Zugriffsrechte verbieten</w:t>
                      </w:r>
                    </w:p>
                  </w:txbxContent>
                </v:textbox>
              </v:roundrect>
            </w:pict>
          </mc:Fallback>
        </mc:AlternateContent>
      </w:r>
      <w:r w:rsidR="00321E37">
        <w:br w:type="page"/>
      </w:r>
    </w:p>
    <w:tbl>
      <w:tblPr>
        <w:tblStyle w:val="Tabellenraster"/>
        <w:tblW w:w="8784" w:type="dxa"/>
        <w:tblLook w:val="04A0" w:firstRow="1" w:lastRow="0" w:firstColumn="1" w:lastColumn="0" w:noHBand="0" w:noVBand="1"/>
      </w:tblPr>
      <w:tblGrid>
        <w:gridCol w:w="4390"/>
        <w:gridCol w:w="4394"/>
      </w:tblGrid>
      <w:tr w:rsidR="008B77AB" w14:paraId="07ECE191" w14:textId="77777777">
        <w:tc>
          <w:tcPr>
            <w:tcW w:w="8784" w:type="dxa"/>
            <w:gridSpan w:val="2"/>
          </w:tcPr>
          <w:p w14:paraId="20EB8F80" w14:textId="77777777" w:rsidR="008B77AB" w:rsidRDefault="00B37703">
            <w:pPr>
              <w:pStyle w:val="berschrift2"/>
              <w:outlineLvl w:val="1"/>
            </w:pPr>
            <w:bookmarkStart w:id="153" w:name="_Toc510082542"/>
            <w:r>
              <w:rPr>
                <w:noProof/>
              </w:rPr>
              <w:lastRenderedPageBreak/>
              <w:t>Die App ermöglicht einer Vielzahl von Drittanbietern Zugriff auf Ihre Nutzungsdaten</w:t>
            </w:r>
            <w:bookmarkEnd w:id="153"/>
          </w:p>
        </w:tc>
      </w:tr>
      <w:tr w:rsidR="008B77AB" w14:paraId="7053568C" w14:textId="77777777">
        <w:tc>
          <w:tcPr>
            <w:tcW w:w="8784" w:type="dxa"/>
            <w:gridSpan w:val="2"/>
            <w:shd w:val="clear" w:color="auto" w:fill="D9D9D9" w:themeFill="background1" w:themeFillShade="D9"/>
          </w:tcPr>
          <w:p w14:paraId="259636C4" w14:textId="77777777" w:rsidR="008B77AB" w:rsidRDefault="00B37703">
            <w:pPr>
              <w:rPr>
                <w:noProof/>
              </w:rPr>
            </w:pPr>
            <w:r>
              <w:rPr>
                <w:noProof/>
              </w:rPr>
              <w:t>Ein Drittanbieter ist jede datenverarbeitende Stelle, die personenbezogene Daten von Ihnen erhält, aber nicht selbst Anbieter der App ist. Hierzu zählen neben Analyse-, Tracking- und Werbetools auch Social-Media-Services.</w:t>
            </w:r>
          </w:p>
          <w:p w14:paraId="0EBFD4CC" w14:textId="79EEFBA1" w:rsidR="008B77AB" w:rsidRDefault="00B37703">
            <w:pPr>
              <w:rPr>
                <w:noProof/>
              </w:rPr>
            </w:pPr>
            <w:r>
              <w:rPr>
                <w:noProof/>
              </w:rPr>
              <w:t>Nutzungsdaten sind insbesondere Merkmale zur Identifikation des Nutzers, Angaben über Beginn und</w:t>
            </w:r>
            <w:del w:id="154" w:author="Frank Ingenrieth" w:date="2018-03-29T11:39:00Z">
              <w:r w:rsidDel="00F90BE6">
                <w:rPr>
                  <w:noProof/>
                </w:rPr>
                <w:delText xml:space="preserve">  </w:delText>
              </w:r>
            </w:del>
            <w:ins w:id="155" w:author="Frank Ingenrieth" w:date="2018-03-29T11:39:00Z">
              <w:r w:rsidR="00F90BE6">
                <w:rPr>
                  <w:noProof/>
                </w:rPr>
                <w:t xml:space="preserve"> </w:t>
              </w:r>
            </w:ins>
            <w:r>
              <w:rPr>
                <w:noProof/>
              </w:rPr>
              <w:t>Ende der jeweiligen Nutzung sowie Angaben über die vom Nutzer in Anspruch genommene Internetdienste</w:t>
            </w:r>
          </w:p>
        </w:tc>
      </w:tr>
      <w:tr w:rsidR="008B77AB" w14:paraId="1AEB179D" w14:textId="77777777">
        <w:tc>
          <w:tcPr>
            <w:tcW w:w="4390" w:type="dxa"/>
          </w:tcPr>
          <w:p w14:paraId="482C1ACA"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0DA8F1F7" wp14:editId="25573A64">
                  <wp:extent cx="254000" cy="215900"/>
                  <wp:effectExtent l="0" t="0" r="0" b="1270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 cy="215900"/>
                          </a:xfrm>
                          <a:prstGeom prst="rect">
                            <a:avLst/>
                          </a:prstGeom>
                        </pic:spPr>
                      </pic:pic>
                    </a:graphicData>
                  </a:graphic>
                </wp:inline>
              </w:drawing>
            </w:r>
            <w:r>
              <w:rPr>
                <w:rFonts w:ascii="Calibri" w:hAnsi="Calibri" w:cs="Arial"/>
                <w:noProof/>
              </w:rPr>
              <w:t>Die App kann Funktionen der Drittanbieter in gewohnter Form be</w:t>
            </w:r>
            <w:r>
              <w:rPr>
                <w:rFonts w:ascii="Calibri" w:hAnsi="Calibri" w:cs="Arial"/>
                <w:noProof/>
              </w:rPr>
              <w:softHyphen/>
              <w:t>reit</w:t>
            </w:r>
            <w:r>
              <w:rPr>
                <w:rFonts w:ascii="Calibri" w:hAnsi="Calibri" w:cs="Arial"/>
                <w:noProof/>
              </w:rPr>
              <w:softHyphen/>
              <w:t>stel</w:t>
            </w:r>
            <w:r>
              <w:rPr>
                <w:rFonts w:ascii="Calibri" w:hAnsi="Calibri" w:cs="Arial"/>
                <w:noProof/>
              </w:rPr>
              <w:softHyphen/>
              <w:t>len.</w:t>
            </w:r>
          </w:p>
          <w:p w14:paraId="5F0CA0CE"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1E67E7DF" wp14:editId="13370BD0">
                  <wp:extent cx="254000" cy="215900"/>
                  <wp:effectExtent l="0" t="0" r="0" b="12700"/>
                  <wp:docPr id="1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 cy="215900"/>
                          </a:xfrm>
                          <a:prstGeom prst="rect">
                            <a:avLst/>
                          </a:prstGeom>
                        </pic:spPr>
                      </pic:pic>
                    </a:graphicData>
                  </a:graphic>
                </wp:inline>
              </w:drawing>
            </w:r>
            <w:r>
              <w:rPr>
                <w:rFonts w:ascii="Calibri" w:hAnsi="Calibri" w:cs="Arial"/>
                <w:noProof/>
              </w:rPr>
              <w:t xml:space="preserve"> Der Anbieter kann Ihnen die App kosten</w:t>
            </w:r>
            <w:r>
              <w:rPr>
                <w:rFonts w:ascii="Calibri" w:hAnsi="Calibri" w:cs="Arial"/>
                <w:noProof/>
              </w:rPr>
              <w:softHyphen/>
              <w:t>günstig anbieten.</w:t>
            </w:r>
          </w:p>
          <w:p w14:paraId="0281EE7C" w14:textId="77777777" w:rsidR="008B77AB" w:rsidRDefault="008B77AB">
            <w:pPr>
              <w:ind w:left="460" w:hanging="460"/>
              <w:rPr>
                <w:rFonts w:ascii="Arial" w:hAnsi="Arial" w:cs="Arial"/>
              </w:rPr>
            </w:pPr>
          </w:p>
        </w:tc>
        <w:tc>
          <w:tcPr>
            <w:tcW w:w="4394" w:type="dxa"/>
          </w:tcPr>
          <w:p w14:paraId="4DA6B0E3" w14:textId="04831D9A"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41CCEE13" wp14:editId="6DD61BA0">
                  <wp:extent cx="251999" cy="217626"/>
                  <wp:effectExtent l="0" t="0" r="2540" b="11430"/>
                  <wp:docPr id="3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w:t>
            </w:r>
          </w:p>
          <w:p w14:paraId="0EDCC3E5" w14:textId="3215E912"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49EEC954" wp14:editId="68AE6D43">
                  <wp:extent cx="251999" cy="217626"/>
                  <wp:effectExtent l="0" t="0" r="2540" b="11430"/>
                  <wp:docPr id="3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 Nutzungsverhalten</w:t>
            </w:r>
            <w:r w:rsidR="00A83051">
              <w:rPr>
                <w:rFonts w:ascii="Calibri" w:hAnsi="Calibri" w:cs="Arial"/>
                <w:noProof/>
              </w:rPr>
              <w:t xml:space="preserve"> kann</w:t>
            </w:r>
            <w:r>
              <w:rPr>
                <w:rFonts w:ascii="Calibri" w:hAnsi="Calibri" w:cs="Arial"/>
                <w:noProof/>
              </w:rPr>
              <w:t xml:space="preserve"> über mehrere Anwendungen und einen längeren Zeitraum hinweg nach</w:t>
            </w:r>
            <w:r w:rsidR="00A83051">
              <w:rPr>
                <w:rFonts w:ascii="Calibri" w:hAnsi="Calibri" w:cs="Arial"/>
                <w:noProof/>
              </w:rPr>
              <w:t xml:space="preserve"> </w:t>
            </w:r>
            <w:r>
              <w:rPr>
                <w:rFonts w:ascii="Calibri" w:hAnsi="Calibri" w:cs="Arial"/>
                <w:noProof/>
              </w:rPr>
              <w:t>verfolg</w:t>
            </w:r>
            <w:r w:rsidR="00A83051">
              <w:rPr>
                <w:rFonts w:ascii="Calibri" w:hAnsi="Calibri" w:cs="Arial"/>
                <w:noProof/>
              </w:rPr>
              <w:t>t werden</w:t>
            </w:r>
            <w:r>
              <w:rPr>
                <w:rFonts w:ascii="Calibri" w:hAnsi="Calibri" w:cs="Arial"/>
                <w:noProof/>
              </w:rPr>
              <w:t>.</w:t>
            </w:r>
          </w:p>
          <w:p w14:paraId="4653E0FD" w14:textId="0D9B2252" w:rsidR="008B77AB" w:rsidRDefault="00B37703">
            <w:pPr>
              <w:ind w:left="463" w:hanging="463"/>
              <w:rPr>
                <w:rFonts w:ascii="Calibri" w:hAnsi="Calibri" w:cs="Arial"/>
              </w:rPr>
            </w:pPr>
            <w:r>
              <w:rPr>
                <w:rFonts w:ascii="Calibri" w:hAnsi="Calibri" w:cs="Arial"/>
                <w:noProof/>
                <w:lang w:eastAsia="de-DE"/>
              </w:rPr>
              <w:drawing>
                <wp:inline distT="0" distB="0" distL="0" distR="0" wp14:anchorId="06A283B4" wp14:editId="23A33422">
                  <wp:extent cx="251999" cy="217626"/>
                  <wp:effectExtent l="0" t="0" r="2540" b="11430"/>
                  <wp:docPr id="3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rPr>
              <w:t xml:space="preserve"> Diese Drittanbieter haben grundsätzlich die gleichen Zugriffsrechte wie die App, sodass neben den Nutzungsdaten auch Ihre sonstigen Daten übermittel</w:t>
            </w:r>
            <w:r w:rsidR="0049009D">
              <w:rPr>
                <w:rFonts w:ascii="Calibri" w:hAnsi="Calibri" w:cs="Arial"/>
              </w:rPr>
              <w:t>t</w:t>
            </w:r>
            <w:r>
              <w:rPr>
                <w:rFonts w:ascii="Calibri" w:hAnsi="Calibri" w:cs="Arial"/>
              </w:rPr>
              <w:t xml:space="preserve"> werden können.</w:t>
            </w:r>
          </w:p>
        </w:tc>
      </w:tr>
      <w:tr w:rsidR="008B77AB" w14:paraId="71A82D80" w14:textId="77777777">
        <w:tc>
          <w:tcPr>
            <w:tcW w:w="4390" w:type="dxa"/>
          </w:tcPr>
          <w:p w14:paraId="47F5A35F" w14:textId="77777777" w:rsidR="008B77AB" w:rsidRDefault="008B77AB">
            <w:pPr>
              <w:ind w:left="460" w:hanging="460"/>
              <w:rPr>
                <w:rFonts w:ascii="Calibri" w:hAnsi="Calibri" w:cs="Arial"/>
                <w:noProof/>
                <w:lang w:eastAsia="de-DE"/>
              </w:rPr>
            </w:pPr>
          </w:p>
        </w:tc>
        <w:tc>
          <w:tcPr>
            <w:tcW w:w="4394" w:type="dxa"/>
          </w:tcPr>
          <w:p w14:paraId="35895C56" w14:textId="77777777" w:rsidR="008B77AB" w:rsidRDefault="008B77AB">
            <w:pPr>
              <w:ind w:left="463" w:hanging="463"/>
              <w:rPr>
                <w:rFonts w:ascii="Calibri" w:hAnsi="Calibri" w:cs="Arial"/>
                <w:noProof/>
                <w:lang w:eastAsia="de-DE"/>
              </w:rPr>
            </w:pPr>
          </w:p>
        </w:tc>
      </w:tr>
    </w:tbl>
    <w:p w14:paraId="5BE674AB" w14:textId="77777777" w:rsidR="008B77AB" w:rsidRDefault="008B77AB">
      <w:pPr>
        <w:rPr>
          <w:b/>
          <w:noProof/>
        </w:rPr>
      </w:pPr>
    </w:p>
    <w:p w14:paraId="3316B6FD" w14:textId="77777777" w:rsidR="008B77AB" w:rsidRDefault="00B37703">
      <w:pPr>
        <w:rPr>
          <w:b/>
          <w:noProof/>
        </w:rPr>
      </w:pPr>
      <w:r>
        <w:rPr>
          <w:noProof/>
        </w:rPr>
        <w:t xml:space="preserve">Wir haben (N) Drittanbieter </w:t>
      </w:r>
      <w:commentRangeStart w:id="156"/>
      <w:r>
        <w:rPr>
          <w:noProof/>
        </w:rPr>
        <w:t>gefunden</w:t>
      </w:r>
      <w:commentRangeEnd w:id="156"/>
      <w:r>
        <w:rPr>
          <w:rStyle w:val="Kommentarzeichen"/>
        </w:rPr>
        <w:commentReference w:id="156"/>
      </w:r>
      <w:r>
        <w:rPr>
          <w:noProof/>
        </w:rPr>
        <w:t>.</w:t>
      </w:r>
      <w:r>
        <w:rPr>
          <w:b/>
          <w:noProof/>
        </w:rPr>
        <w:t xml:space="preserve"> </w:t>
      </w:r>
    </w:p>
    <w:p w14:paraId="05E6E40A" w14:textId="05C71220" w:rsidR="003B7E19" w:rsidRDefault="003B7E19">
      <w:pPr>
        <w:rPr>
          <w:b/>
          <w:noProof/>
        </w:rPr>
      </w:pPr>
      <w:r>
        <w:rPr>
          <w:b/>
          <w:noProof/>
        </w:rPr>
        <w:t>Unsere Empfehlung(en)</w:t>
      </w:r>
    </w:p>
    <w:p w14:paraId="0976CCD9" w14:textId="46334491" w:rsidR="008B77AB" w:rsidRDefault="00B37703">
      <w:pPr>
        <w:rPr>
          <w:b/>
          <w:noProof/>
        </w:rPr>
      </w:pPr>
      <w:r>
        <w:rPr>
          <w:b/>
          <w:noProof/>
        </w:rPr>
        <w:t>Sollten Drittanbieter, denen Sie keine Daten übermitteln möchten,</w:t>
      </w:r>
      <w:r w:rsidR="0049009D">
        <w:rPr>
          <w:b/>
          <w:noProof/>
        </w:rPr>
        <w:t xml:space="preserve"> Zugriff haben,</w:t>
      </w:r>
      <w:r>
        <w:rPr>
          <w:b/>
          <w:noProof/>
        </w:rPr>
        <w:t xml:space="preserve"> prüfen Sie in der App, ob Sie einer solchen Datenübermittlung widersprechen können. Ansonsten verzichten Sie auf die Nutzung </w:t>
      </w:r>
      <w:del w:id="157" w:author="Frank Ingenrieth" w:date="2018-03-29T11:40:00Z">
        <w:r w:rsidDel="00F90BE6">
          <w:rPr>
            <w:b/>
            <w:noProof/>
          </w:rPr>
          <w:delText xml:space="preserve">dieser </w:delText>
        </w:r>
      </w:del>
      <w:ins w:id="158" w:author="Frank Ingenrieth" w:date="2018-03-29T11:40:00Z">
        <w:r w:rsidR="00F90BE6">
          <w:rPr>
            <w:b/>
            <w:noProof/>
          </w:rPr>
          <w:t xml:space="preserve">der </w:t>
        </w:r>
      </w:ins>
      <w:r>
        <w:rPr>
          <w:b/>
          <w:noProof/>
        </w:rPr>
        <w:t>App.</w:t>
      </w:r>
    </w:p>
    <w:p w14:paraId="2C3F5ED5" w14:textId="0A20D16D" w:rsidR="00ED37DD" w:rsidRDefault="003B7E19" w:rsidP="00F90BE6">
      <w:pPr>
        <w:jc w:val="center"/>
      </w:pPr>
      <w:commentRangeStart w:id="159"/>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59"/>
      <w:r>
        <w:rPr>
          <w:b/>
          <w:noProof/>
        </w:rPr>
        <w:t>!</w:t>
      </w:r>
      <w:r>
        <w:rPr>
          <w:rStyle w:val="Kommentarzeichen"/>
        </w:rPr>
        <w:commentReference w:id="159"/>
      </w:r>
    </w:p>
    <w:p w14:paraId="79F7FA7B" w14:textId="7AF3F21C" w:rsidR="008B77AB" w:rsidRDefault="00701F07" w:rsidP="009C663D">
      <w:pPr>
        <w:jc w:val="left"/>
      </w:pPr>
      <w:r>
        <w:rPr>
          <w:noProof/>
          <w:lang w:eastAsia="de-DE"/>
        </w:rPr>
        <mc:AlternateContent>
          <mc:Choice Requires="wps">
            <w:drawing>
              <wp:anchor distT="0" distB="0" distL="114300" distR="114300" simplePos="0" relativeHeight="251780096" behindDoc="0" locked="0" layoutInCell="1" allowOverlap="1" wp14:anchorId="7B9C19D3" wp14:editId="5FA3AB97">
                <wp:simplePos x="0" y="0"/>
                <wp:positionH relativeFrom="margin">
                  <wp:align>left</wp:align>
                </wp:positionH>
                <wp:positionV relativeFrom="paragraph">
                  <wp:posOffset>154305</wp:posOffset>
                </wp:positionV>
                <wp:extent cx="2095500" cy="552450"/>
                <wp:effectExtent l="0" t="0" r="19050" b="19050"/>
                <wp:wrapNone/>
                <wp:docPr id="77" name="Abgerundetes Rechteck 77"/>
                <wp:cNvGraphicFramePr/>
                <a:graphic xmlns:a="http://schemas.openxmlformats.org/drawingml/2006/main">
                  <a:graphicData uri="http://schemas.microsoft.com/office/word/2010/wordprocessingShape">
                    <wps:wsp>
                      <wps:cNvSpPr/>
                      <wps:spPr>
                        <a:xfrm>
                          <a:off x="0" y="0"/>
                          <a:ext cx="2095500" cy="5524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A1B9805" w14:textId="48C5094A" w:rsidR="00BF4F88" w:rsidRDefault="00BF4F88" w:rsidP="00F90BE6">
                            <w:pPr>
                              <w:jc w:val="center"/>
                            </w:pPr>
                            <w:r>
                              <w:t>Betroffenenrechte: Widerspruch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9C19D3" id="Abgerundetes Rechteck 77" o:spid="_x0000_s1067" style="position:absolute;margin-left:0;margin-top:12.15pt;width:165pt;height:43.5pt;z-index:2517800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" fillcolor="#ffc000 [3207]" strokecolor="#7f5f00 [1607]" strokeweight="1pt">
                <v:stroke joinstyle="miter"/>
                <v:textbox>
                  <w:txbxContent>
                    <w:p w14:paraId="0A1B9805" w14:textId="48C5094A" w:rsidR="00BF4F88" w:rsidRDefault="00BF4F88" w:rsidP="00F90BE6">
                      <w:pPr>
                        <w:jc w:val="center"/>
                      </w:pPr>
                      <w:r>
                        <w:t>Betroffenenrechte: Widerspruch</w:t>
                      </w:r>
                    </w:p>
                  </w:txbxContent>
                </v:textbox>
                <w10:wrap anchorx="margin"/>
              </v:roundrect>
            </w:pict>
          </mc:Fallback>
        </mc:AlternateContent>
      </w:r>
      <w:r w:rsidR="00C4403C">
        <w:rPr>
          <w:noProof/>
          <w:lang w:eastAsia="de-DE"/>
        </w:rPr>
        <mc:AlternateContent>
          <mc:Choice Requires="wps">
            <w:drawing>
              <wp:anchor distT="0" distB="0" distL="114300" distR="114300" simplePos="0" relativeHeight="251779072" behindDoc="0" locked="0" layoutInCell="1" allowOverlap="1" wp14:anchorId="1BC827E8" wp14:editId="3E0BE772">
                <wp:simplePos x="0" y="0"/>
                <wp:positionH relativeFrom="column">
                  <wp:posOffset>13970</wp:posOffset>
                </wp:positionH>
                <wp:positionV relativeFrom="paragraph">
                  <wp:posOffset>792480</wp:posOffset>
                </wp:positionV>
                <wp:extent cx="2095500" cy="619125"/>
                <wp:effectExtent l="0" t="0" r="19050" b="28575"/>
                <wp:wrapNone/>
                <wp:docPr id="73" name="Abgerundetes Rechteck 73"/>
                <wp:cNvGraphicFramePr/>
                <a:graphic xmlns:a="http://schemas.openxmlformats.org/drawingml/2006/main">
                  <a:graphicData uri="http://schemas.microsoft.com/office/word/2010/wordprocessingShape">
                    <wps:wsp>
                      <wps:cNvSpPr/>
                      <wps:spPr>
                        <a:xfrm>
                          <a:off x="0" y="0"/>
                          <a:ext cx="2095500" cy="6191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71991E" w14:textId="69BAC831"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C827E8" id="Abgerundetes Rechteck 73" o:spid="_x0000_s1068" style="position:absolute;margin-left:1.1pt;margin-top:62.4pt;width:165pt;height:48.7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" fillcolor="#ffc000 [3207]" strokecolor="#7f5f00 [1607]" strokeweight="1pt">
                <v:stroke joinstyle="miter"/>
                <v:textbox>
                  <w:txbxContent>
                    <w:p w14:paraId="4171991E" w14:textId="69BAC831" w:rsidR="00BF4F88" w:rsidRDefault="00BF4F88" w:rsidP="00F90BE6">
                      <w:pPr>
                        <w:jc w:val="center"/>
                      </w:pPr>
                      <w:r>
                        <w:t>Deinstallieren der App.</w:t>
                      </w:r>
                    </w:p>
                  </w:txbxContent>
                </v:textbox>
              </v:roundrect>
            </w:pict>
          </mc:Fallback>
        </mc:AlternateContent>
      </w:r>
      <w:r w:rsidR="00321E37">
        <w:br w:type="page"/>
      </w:r>
    </w:p>
    <w:tbl>
      <w:tblPr>
        <w:tblStyle w:val="Tabellenraster"/>
        <w:tblW w:w="8784" w:type="dxa"/>
        <w:tblLook w:val="04A0" w:firstRow="1" w:lastRow="0" w:firstColumn="1" w:lastColumn="0" w:noHBand="0" w:noVBand="1"/>
      </w:tblPr>
      <w:tblGrid>
        <w:gridCol w:w="4390"/>
        <w:gridCol w:w="4394"/>
      </w:tblGrid>
      <w:tr w:rsidR="008B77AB" w14:paraId="5EF23BC7" w14:textId="77777777">
        <w:tc>
          <w:tcPr>
            <w:tcW w:w="8784" w:type="dxa"/>
            <w:gridSpan w:val="2"/>
          </w:tcPr>
          <w:p w14:paraId="08592522" w14:textId="77777777" w:rsidR="008B77AB" w:rsidRDefault="00B37703">
            <w:pPr>
              <w:pStyle w:val="berschrift2"/>
              <w:outlineLvl w:val="1"/>
            </w:pPr>
            <w:bookmarkStart w:id="160" w:name="_Toc510082543"/>
            <w:r>
              <w:rPr>
                <w:noProof/>
              </w:rPr>
              <w:lastRenderedPageBreak/>
              <w:t>Ihre Daten werden durch Dienstleister verarbeitet</w:t>
            </w:r>
            <w:bookmarkEnd w:id="160"/>
          </w:p>
        </w:tc>
      </w:tr>
      <w:tr w:rsidR="008B77AB" w14:paraId="374108DC" w14:textId="77777777">
        <w:tc>
          <w:tcPr>
            <w:tcW w:w="8784" w:type="dxa"/>
            <w:gridSpan w:val="2"/>
            <w:shd w:val="clear" w:color="auto" w:fill="D9D9D9" w:themeFill="background1" w:themeFillShade="D9"/>
          </w:tcPr>
          <w:p w14:paraId="0DEC2480" w14:textId="77777777" w:rsidR="008B77AB" w:rsidRDefault="00B37703">
            <w:pPr>
              <w:pStyle w:val="Kommentartext"/>
              <w:rPr>
                <w:sz w:val="22"/>
                <w:szCs w:val="22"/>
              </w:rPr>
            </w:pPr>
            <w:r>
              <w:rPr>
                <w:sz w:val="22"/>
                <w:szCs w:val="22"/>
              </w:rPr>
              <w:t xml:space="preserve">Dienstleister ist jedes Unternehmen, welches den Anbieter beim Angebot der Services unterstützt. Dieses Verhältnis nennt das Gesetz Auftragsverarbeitung. </w:t>
            </w:r>
            <w:r>
              <w:t xml:space="preserve">Das Gesetz erleichtert den Einsatz von </w:t>
            </w:r>
            <w:proofErr w:type="spellStart"/>
            <w:r>
              <w:t>Auftragsverarbeitern</w:t>
            </w:r>
            <w:proofErr w:type="spellEnd"/>
            <w:r>
              <w:t xml:space="preserve">, stellt dafür aber strenge Anforderungen, </w:t>
            </w:r>
            <w:r>
              <w:rPr>
                <w:noProof/>
              </w:rPr>
              <w:t>um die personenbezogenen Daten vor Missbrauch zu schützen.</w:t>
            </w:r>
            <w:r>
              <w:rPr>
                <w:sz w:val="22"/>
                <w:szCs w:val="22"/>
              </w:rPr>
              <w:t xml:space="preserve"> </w:t>
            </w:r>
          </w:p>
        </w:tc>
      </w:tr>
      <w:tr w:rsidR="008B77AB" w14:paraId="04555496" w14:textId="77777777">
        <w:tc>
          <w:tcPr>
            <w:tcW w:w="4390" w:type="dxa"/>
          </w:tcPr>
          <w:p w14:paraId="2EA0874E" w14:textId="65E347F4" w:rsidR="00167F01" w:rsidRDefault="00B37703">
            <w:pPr>
              <w:ind w:left="460" w:hanging="460"/>
              <w:rPr>
                <w:rFonts w:ascii="Calibri" w:hAnsi="Calibri" w:cs="Arial"/>
                <w:noProof/>
              </w:rPr>
            </w:pPr>
            <w:r>
              <w:rPr>
                <w:rFonts w:ascii="Calibri" w:hAnsi="Calibri" w:cs="Arial"/>
                <w:noProof/>
                <w:lang w:eastAsia="de-DE"/>
              </w:rPr>
              <w:drawing>
                <wp:inline distT="0" distB="0" distL="0" distR="0" wp14:anchorId="4713C87B" wp14:editId="5CFEDF23">
                  <wp:extent cx="251999" cy="217626"/>
                  <wp:effectExtent l="0" t="0" r="0" b="11430"/>
                  <wp:docPr id="3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sidR="00167F01">
              <w:rPr>
                <w:rFonts w:ascii="Calibri" w:hAnsi="Calibri" w:cs="Arial"/>
                <w:noProof/>
              </w:rPr>
              <w:t xml:space="preserve"> Der Anbieter kann Ihnen die App kosten</w:t>
            </w:r>
            <w:r w:rsidR="00167F01">
              <w:rPr>
                <w:rFonts w:ascii="Calibri" w:hAnsi="Calibri" w:cs="Arial"/>
                <w:noProof/>
              </w:rPr>
              <w:softHyphen/>
              <w:t>günstig anbieten.</w:t>
            </w:r>
            <w:r>
              <w:rPr>
                <w:rFonts w:ascii="Calibri" w:hAnsi="Calibri" w:cs="Arial"/>
                <w:noProof/>
              </w:rPr>
              <w:t xml:space="preserve"> </w:t>
            </w:r>
          </w:p>
          <w:p w14:paraId="13A8A95A" w14:textId="59456F50" w:rsidR="008B77AB" w:rsidRDefault="00B37703" w:rsidP="00167F01">
            <w:pPr>
              <w:ind w:left="460" w:hanging="460"/>
              <w:rPr>
                <w:rFonts w:ascii="Calibri" w:hAnsi="Calibri" w:cs="Arial"/>
                <w:noProof/>
              </w:rPr>
            </w:pPr>
            <w:r>
              <w:rPr>
                <w:rFonts w:ascii="Calibri" w:hAnsi="Calibri" w:cs="Arial"/>
                <w:noProof/>
                <w:lang w:eastAsia="de-DE"/>
              </w:rPr>
              <w:drawing>
                <wp:inline distT="0" distB="0" distL="0" distR="0" wp14:anchorId="38C3345B" wp14:editId="33BC5D74">
                  <wp:extent cx="251999" cy="217626"/>
                  <wp:effectExtent l="0" t="0" r="0" b="11430"/>
                  <wp:docPr id="8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w:t>
            </w:r>
          </w:p>
          <w:p w14:paraId="1B75AD14" w14:textId="692B5251" w:rsidR="00167F01" w:rsidRDefault="00167F01" w:rsidP="00167F01">
            <w:pPr>
              <w:ind w:left="460" w:hanging="460"/>
              <w:rPr>
                <w:rFonts w:ascii="Calibri" w:hAnsi="Calibri" w:cs="Arial"/>
                <w:noProof/>
              </w:rPr>
            </w:pPr>
            <w:r>
              <w:rPr>
                <w:rFonts w:ascii="Calibri" w:hAnsi="Calibri" w:cs="Arial"/>
                <w:noProof/>
              </w:rPr>
              <w:t>Dies</w:t>
            </w:r>
            <w:del w:id="161" w:author="Frank Ingenrieth" w:date="2018-03-29T11:39:00Z">
              <w:r w:rsidDel="00F90BE6">
                <w:rPr>
                  <w:rFonts w:ascii="Calibri" w:hAnsi="Calibri" w:cs="Arial"/>
                  <w:noProof/>
                </w:rPr>
                <w:delText xml:space="preserve">  </w:delText>
              </w:r>
            </w:del>
            <w:ins w:id="162" w:author="Frank Ingenrieth" w:date="2018-03-29T11:39:00Z">
              <w:r w:rsidR="00F90BE6">
                <w:rPr>
                  <w:rFonts w:ascii="Calibri" w:hAnsi="Calibri" w:cs="Arial"/>
                  <w:noProof/>
                </w:rPr>
                <w:t xml:space="preserve"> </w:t>
              </w:r>
            </w:ins>
            <w:r>
              <w:rPr>
                <w:rFonts w:ascii="Calibri" w:hAnsi="Calibri" w:cs="Arial"/>
                <w:noProof/>
              </w:rPr>
              <w:t>kann die</w:t>
            </w:r>
            <w:r w:rsidR="007B0A84">
              <w:rPr>
                <w:rFonts w:ascii="Calibri" w:hAnsi="Calibri" w:cs="Arial"/>
                <w:noProof/>
              </w:rPr>
              <w:t xml:space="preserve"> Qualität und</w:t>
            </w:r>
            <w:r>
              <w:rPr>
                <w:rFonts w:ascii="Calibri" w:hAnsi="Calibri" w:cs="Arial"/>
                <w:noProof/>
              </w:rPr>
              <w:t xml:space="preserve"> Sicherheit</w:t>
            </w:r>
            <w:r w:rsidR="007B0A84">
              <w:rPr>
                <w:rFonts w:ascii="Calibri" w:hAnsi="Calibri" w:cs="Arial"/>
                <w:noProof/>
              </w:rPr>
              <w:t xml:space="preserve"> der App</w:t>
            </w:r>
            <w:r>
              <w:rPr>
                <w:rFonts w:ascii="Calibri" w:hAnsi="Calibri" w:cs="Arial"/>
                <w:noProof/>
              </w:rPr>
              <w:t xml:space="preserve"> erhöhen.</w:t>
            </w:r>
            <w:del w:id="163" w:author="Frank Ingenrieth" w:date="2018-03-29T11:39:00Z">
              <w:r w:rsidDel="00F90BE6">
                <w:rPr>
                  <w:rFonts w:ascii="Calibri" w:hAnsi="Calibri" w:cs="Arial"/>
                  <w:noProof/>
                </w:rPr>
                <w:delText xml:space="preserve">  </w:delText>
              </w:r>
            </w:del>
            <w:ins w:id="164" w:author="Frank Ingenrieth" w:date="2018-03-29T11:39:00Z">
              <w:r w:rsidR="00F90BE6">
                <w:rPr>
                  <w:rFonts w:ascii="Calibri" w:hAnsi="Calibri" w:cs="Arial"/>
                  <w:noProof/>
                </w:rPr>
                <w:t xml:space="preserve"> </w:t>
              </w:r>
            </w:ins>
          </w:p>
          <w:p w14:paraId="22457C9D" w14:textId="09E844B5" w:rsidR="00167F01" w:rsidRDefault="00167F01" w:rsidP="00167F01">
            <w:pPr>
              <w:ind w:left="460" w:hanging="460"/>
              <w:rPr>
                <w:rFonts w:ascii="Calibri" w:hAnsi="Calibri" w:cs="Arial"/>
                <w:noProof/>
              </w:rPr>
            </w:pPr>
          </w:p>
        </w:tc>
        <w:tc>
          <w:tcPr>
            <w:tcW w:w="4394" w:type="dxa"/>
          </w:tcPr>
          <w:p w14:paraId="5ECA4C94"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5C59EF2D" wp14:editId="0139687E">
                  <wp:extent cx="251999" cy="217626"/>
                  <wp:effectExtent l="0" t="0" r="2540" b="11430"/>
                  <wp:docPr id="8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können die Weitergabe Ihrer Daten nur begrenzt kontrollieren. </w:t>
            </w:r>
          </w:p>
          <w:p w14:paraId="11E8B6CA" w14:textId="3E01DE1E"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126A66C5" wp14:editId="16F54180">
                  <wp:extent cx="251999" cy="217626"/>
                  <wp:effectExtent l="0" t="0" r="2540" b="11430"/>
                  <wp:docPr id="3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wissen nicht, ob diese Dienstleister den gleichen Standard wie der Anbieter</w:t>
            </w:r>
            <w:del w:id="165" w:author="Frank Ingenrieth" w:date="2018-03-29T11:39:00Z">
              <w:r w:rsidDel="00F90BE6">
                <w:rPr>
                  <w:rFonts w:ascii="Calibri" w:hAnsi="Calibri" w:cs="Arial"/>
                  <w:noProof/>
                </w:rPr>
                <w:delText xml:space="preserve">  </w:delText>
              </w:r>
            </w:del>
            <w:ins w:id="166" w:author="Frank Ingenrieth" w:date="2018-03-29T11:39:00Z">
              <w:r w:rsidR="00F90BE6">
                <w:rPr>
                  <w:rFonts w:ascii="Calibri" w:hAnsi="Calibri" w:cs="Arial"/>
                  <w:noProof/>
                </w:rPr>
                <w:t xml:space="preserve"> </w:t>
              </w:r>
            </w:ins>
            <w:r>
              <w:rPr>
                <w:rFonts w:ascii="Calibri" w:hAnsi="Calibri" w:cs="Arial"/>
                <w:noProof/>
              </w:rPr>
              <w:t>im Umgang mit Ihren Daten haben.</w:t>
            </w:r>
          </w:p>
          <w:p w14:paraId="27B921E0" w14:textId="77777777" w:rsidR="008B77AB" w:rsidRDefault="008B77AB">
            <w:pPr>
              <w:ind w:left="463" w:hanging="463"/>
              <w:rPr>
                <w:rFonts w:ascii="Calibri" w:hAnsi="Calibri" w:cs="Arial"/>
              </w:rPr>
            </w:pPr>
          </w:p>
        </w:tc>
      </w:tr>
      <w:tr w:rsidR="008B77AB" w14:paraId="4CAF5A6F" w14:textId="77777777">
        <w:tc>
          <w:tcPr>
            <w:tcW w:w="4390" w:type="dxa"/>
            <w:shd w:val="clear" w:color="auto" w:fill="D9D9D9" w:themeFill="background1" w:themeFillShade="D9"/>
          </w:tcPr>
          <w:p w14:paraId="589AB989" w14:textId="77777777" w:rsidR="008B77AB" w:rsidRDefault="00B37703">
            <w:pPr>
              <w:ind w:left="460" w:hanging="460"/>
              <w:rPr>
                <w:noProof/>
              </w:rPr>
            </w:pPr>
            <w:r>
              <w:rPr>
                <w:rFonts w:ascii="Calibri" w:hAnsi="Calibri" w:cs="Arial"/>
                <w:noProof/>
                <w:lang w:eastAsia="de-DE"/>
              </w:rPr>
              <w:drawing>
                <wp:inline distT="0" distB="0" distL="0" distR="0" wp14:anchorId="59DE97BD" wp14:editId="4B7013C0">
                  <wp:extent cx="251999" cy="217626"/>
                  <wp:effectExtent l="0" t="0" r="0" b="11430"/>
                  <wp:docPr id="27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p>
          <w:p w14:paraId="42CC9BB4" w14:textId="44107918"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25B28611" wp14:editId="4CCE016F">
                  <wp:extent cx="251999" cy="217626"/>
                  <wp:effectExtent l="0" t="0" r="0" b="11430"/>
                  <wp:docPr id="27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sidR="00167F01">
              <w:rPr>
                <w:rFonts w:ascii="Calibri" w:hAnsi="Calibri" w:cs="Arial"/>
                <w:noProof/>
                <w:lang w:eastAsia="de-DE"/>
              </w:rPr>
              <w:t>Dies erfolgt z.</w:t>
            </w:r>
            <w:r w:rsidR="004F6392">
              <w:rPr>
                <w:rFonts w:ascii="Calibri" w:hAnsi="Calibri" w:cs="Arial"/>
                <w:noProof/>
                <w:lang w:eastAsia="de-DE"/>
              </w:rPr>
              <w:t>B. durch den Einsatz spezialisie</w:t>
            </w:r>
            <w:r w:rsidR="00167F01">
              <w:rPr>
                <w:rFonts w:ascii="Calibri" w:hAnsi="Calibri" w:cs="Arial"/>
                <w:noProof/>
                <w:lang w:eastAsia="de-DE"/>
              </w:rPr>
              <w:t xml:space="preserve">rter Dienstleister oder erprobter Plugins und Infrastruktur. </w:t>
            </w:r>
          </w:p>
        </w:tc>
        <w:tc>
          <w:tcPr>
            <w:tcW w:w="4394" w:type="dxa"/>
            <w:shd w:val="clear" w:color="auto" w:fill="D9D9D9" w:themeFill="background1" w:themeFillShade="D9"/>
          </w:tcPr>
          <w:p w14:paraId="3E7E278D" w14:textId="77777777" w:rsidR="008B77AB" w:rsidRDefault="00B37703">
            <w:pPr>
              <w:ind w:left="463" w:hanging="463"/>
              <w:rPr>
                <w:noProof/>
              </w:rPr>
            </w:pPr>
            <w:r>
              <w:rPr>
                <w:rFonts w:ascii="Calibri" w:hAnsi="Calibri" w:cs="Arial"/>
                <w:noProof/>
                <w:lang w:eastAsia="de-DE"/>
              </w:rPr>
              <w:drawing>
                <wp:inline distT="0" distB="0" distL="0" distR="0" wp14:anchorId="1619CF33" wp14:editId="772EA320">
                  <wp:extent cx="251999" cy="217626"/>
                  <wp:effectExtent l="0" t="0" r="2540" b="11430"/>
                  <wp:docPr id="27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Ihre personenbezogenen Daten werden grundsätzlich vom Anbieter und nach dessen Vorgaben verarbeitet. Jedoch ist es möglich, dass ein unseriöser Dienst</w:t>
            </w:r>
            <w:r>
              <w:rPr>
                <w:noProof/>
              </w:rPr>
              <w:softHyphen/>
              <w:t>leister Ihre Daten ohne Ihr Wissen und das Wissen des App-Anbieters weiter</w:t>
            </w:r>
            <w:r>
              <w:rPr>
                <w:noProof/>
              </w:rPr>
              <w:softHyphen/>
              <w:t>ver</w:t>
            </w:r>
            <w:r>
              <w:rPr>
                <w:noProof/>
              </w:rPr>
              <w:softHyphen/>
              <w:t>ar</w:t>
            </w:r>
            <w:r>
              <w:rPr>
                <w:noProof/>
              </w:rPr>
              <w:softHyphen/>
              <w:t>beitet.</w:t>
            </w:r>
          </w:p>
          <w:p w14:paraId="08C019ED"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53350D64" wp14:editId="354F9E74">
                  <wp:extent cx="251999" cy="217626"/>
                  <wp:effectExtent l="0" t="0" r="2540" b="11430"/>
                  <wp:docPr id="32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Ihre personenbezogenen Daten werden grundsätzlich vom Anbieter und nach dessen Vorgaben verarbeitet. Jedoch ist es möglich, dass ein unseriöser Dienst</w:t>
            </w:r>
            <w:r>
              <w:rPr>
                <w:noProof/>
              </w:rPr>
              <w:softHyphen/>
              <w:t>leister Ihre Daten ohne Ihr Wissen und das Wissen des App-Anbieters weiter</w:t>
            </w:r>
            <w:r>
              <w:rPr>
                <w:noProof/>
              </w:rPr>
              <w:softHyphen/>
              <w:t>ver</w:t>
            </w:r>
            <w:r>
              <w:rPr>
                <w:noProof/>
              </w:rPr>
              <w:softHyphen/>
              <w:t>ar</w:t>
            </w:r>
            <w:r>
              <w:rPr>
                <w:noProof/>
              </w:rPr>
              <w:softHyphen/>
              <w:t>beitet.</w:t>
            </w:r>
          </w:p>
        </w:tc>
      </w:tr>
    </w:tbl>
    <w:p w14:paraId="7E2D3D25" w14:textId="77777777" w:rsidR="008B77AB" w:rsidRDefault="008B77AB">
      <w:pPr>
        <w:jc w:val="left"/>
        <w:rPr>
          <w:b/>
          <w:noProof/>
        </w:rPr>
      </w:pPr>
    </w:p>
    <w:p w14:paraId="410F1BD5" w14:textId="7BAB9BC8" w:rsidR="003B7E19" w:rsidRDefault="003B7E19">
      <w:pPr>
        <w:jc w:val="left"/>
        <w:rPr>
          <w:b/>
          <w:noProof/>
        </w:rPr>
      </w:pPr>
      <w:r>
        <w:rPr>
          <w:b/>
          <w:noProof/>
        </w:rPr>
        <w:t>Unsere Empfehlung(en)</w:t>
      </w:r>
    </w:p>
    <w:p w14:paraId="288FB911" w14:textId="68B305EE" w:rsidR="008B77AB" w:rsidRDefault="00F95620">
      <w:pPr>
        <w:jc w:val="left"/>
        <w:rPr>
          <w:b/>
          <w:noProof/>
        </w:rPr>
      </w:pPr>
      <w:r>
        <w:rPr>
          <w:b/>
          <w:noProof/>
        </w:rPr>
        <w:t xml:space="preserve">Verbieten </w:t>
      </w:r>
      <w:r w:rsidR="00B37703">
        <w:rPr>
          <w:b/>
          <w:noProof/>
        </w:rPr>
        <w:t>Sie</w:t>
      </w:r>
      <w:r>
        <w:rPr>
          <w:b/>
          <w:noProof/>
        </w:rPr>
        <w:t xml:space="preserve"> der App</w:t>
      </w:r>
      <w:del w:id="167" w:author="Frank Ingenrieth" w:date="2018-03-29T11:39:00Z">
        <w:r w:rsidR="00B37703" w:rsidDel="00F90BE6">
          <w:rPr>
            <w:b/>
            <w:noProof/>
          </w:rPr>
          <w:delText xml:space="preserve">  </w:delText>
        </w:r>
      </w:del>
      <w:ins w:id="168" w:author="Frank Ingenrieth" w:date="2018-03-29T11:39:00Z">
        <w:r w:rsidR="00F90BE6">
          <w:rPr>
            <w:b/>
            <w:noProof/>
          </w:rPr>
          <w:t xml:space="preserve"> </w:t>
        </w:r>
      </w:ins>
      <w:r w:rsidR="00B37703">
        <w:rPr>
          <w:b/>
          <w:noProof/>
        </w:rPr>
        <w:t>Zugriff</w:t>
      </w:r>
      <w:r>
        <w:rPr>
          <w:b/>
          <w:noProof/>
        </w:rPr>
        <w:t>e</w:t>
      </w:r>
      <w:r w:rsidR="00B37703">
        <w:rPr>
          <w:b/>
          <w:noProof/>
        </w:rPr>
        <w:t xml:space="preserve"> auf Daten</w:t>
      </w:r>
      <w:del w:id="169" w:author="Frank Ingenrieth" w:date="2018-03-29T11:39:00Z">
        <w:r w:rsidR="00B37703" w:rsidDel="00F90BE6">
          <w:rPr>
            <w:b/>
            <w:noProof/>
          </w:rPr>
          <w:delText xml:space="preserve"> ,</w:delText>
        </w:r>
      </w:del>
      <w:ins w:id="170" w:author="Frank Ingenrieth" w:date="2018-03-29T11:39:00Z">
        <w:r w:rsidR="00F90BE6">
          <w:rPr>
            <w:b/>
            <w:noProof/>
          </w:rPr>
          <w:t>,</w:t>
        </w:r>
      </w:ins>
      <w:r w:rsidR="00B37703">
        <w:rPr>
          <w:b/>
          <w:noProof/>
        </w:rPr>
        <w:t xml:space="preserve"> die aus Ihrer Sicht besonders schützenswert sind (z.B. Fotos, Adressbuch, Standort oder Kalender)</w:t>
      </w:r>
      <w:r w:rsidR="00703E5C">
        <w:rPr>
          <w:b/>
          <w:noProof/>
        </w:rPr>
        <w:t>.</w:t>
      </w:r>
    </w:p>
    <w:p w14:paraId="2BE08308" w14:textId="63618D49" w:rsidR="00703E5C" w:rsidRDefault="003B7E19" w:rsidP="00F90BE6">
      <w:pPr>
        <w:jc w:val="center"/>
        <w:rPr>
          <w:b/>
          <w:noProof/>
        </w:rPr>
      </w:pPr>
      <w:commentRangeStart w:id="171"/>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71"/>
      <w:r>
        <w:rPr>
          <w:b/>
          <w:noProof/>
        </w:rPr>
        <w:t>!</w:t>
      </w:r>
      <w:r>
        <w:rPr>
          <w:rStyle w:val="Kommentarzeichen"/>
        </w:rPr>
        <w:commentReference w:id="171"/>
      </w:r>
      <w:r w:rsidR="007B0A84">
        <w:rPr>
          <w:b/>
          <w:noProof/>
          <w:lang w:eastAsia="de-DE"/>
        </w:rPr>
        <mc:AlternateContent>
          <mc:Choice Requires="wps">
            <w:drawing>
              <wp:anchor distT="0" distB="0" distL="114300" distR="114300" simplePos="0" relativeHeight="251766784" behindDoc="0" locked="0" layoutInCell="1" allowOverlap="1" wp14:anchorId="6285FD99" wp14:editId="48AA7116">
                <wp:simplePos x="0" y="0"/>
                <wp:positionH relativeFrom="column">
                  <wp:posOffset>61595</wp:posOffset>
                </wp:positionH>
                <wp:positionV relativeFrom="paragraph">
                  <wp:posOffset>260350</wp:posOffset>
                </wp:positionV>
                <wp:extent cx="2038350" cy="409575"/>
                <wp:effectExtent l="0" t="0" r="19050" b="28575"/>
                <wp:wrapNone/>
                <wp:docPr id="363" name="Abgerundetes Rechteck 363"/>
                <wp:cNvGraphicFramePr/>
                <a:graphic xmlns:a="http://schemas.openxmlformats.org/drawingml/2006/main">
                  <a:graphicData uri="http://schemas.microsoft.com/office/word/2010/wordprocessingShape">
                    <wps:wsp>
                      <wps:cNvSpPr/>
                      <wps:spPr>
                        <a:xfrm>
                          <a:off x="0" y="0"/>
                          <a:ext cx="2038350" cy="4095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A803E7" w14:textId="4DC12D5D"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85FD99" id="Abgerundetes Rechteck 363" o:spid="_x0000_s1069" style="position:absolute;left:0;text-align:left;margin-left:4.85pt;margin-top:20.5pt;width:160.5pt;height:32.25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" fillcolor="#ffc000 [3207]" strokecolor="#7f5f00 [1607]" strokeweight="1pt">
                <v:stroke joinstyle="miter"/>
                <v:textbox>
                  <w:txbxContent>
                    <w:p w14:paraId="00A803E7" w14:textId="4DC12D5D" w:rsidR="00BF4F88" w:rsidRDefault="00BF4F88" w:rsidP="00F90BE6">
                      <w:pPr>
                        <w:jc w:val="center"/>
                      </w:pPr>
                      <w:r>
                        <w:t>Zugriffsrechte verbieten</w:t>
                      </w:r>
                    </w:p>
                  </w:txbxContent>
                </v:textbox>
              </v:roundrect>
            </w:pict>
          </mc:Fallback>
        </mc:AlternateContent>
      </w:r>
    </w:p>
    <w:p w14:paraId="11DE931C" w14:textId="17113C18" w:rsidR="008B77AB" w:rsidRDefault="007B0A84">
      <w:pPr>
        <w:jc w:val="left"/>
        <w:rPr>
          <w:b/>
          <w:noProof/>
        </w:rPr>
      </w:pPr>
      <w:r>
        <w:rPr>
          <w:b/>
          <w:noProof/>
          <w:lang w:eastAsia="de-DE"/>
        </w:rPr>
        <mc:AlternateContent>
          <mc:Choice Requires="wps">
            <w:drawing>
              <wp:anchor distT="0" distB="0" distL="114300" distR="114300" simplePos="0" relativeHeight="251768832" behindDoc="0" locked="0" layoutInCell="1" allowOverlap="1" wp14:anchorId="347954EF" wp14:editId="238B0C3B">
                <wp:simplePos x="0" y="0"/>
                <wp:positionH relativeFrom="column">
                  <wp:posOffset>52070</wp:posOffset>
                </wp:positionH>
                <wp:positionV relativeFrom="paragraph">
                  <wp:posOffset>555625</wp:posOffset>
                </wp:positionV>
                <wp:extent cx="2038350" cy="409575"/>
                <wp:effectExtent l="0" t="0" r="19050" b="28575"/>
                <wp:wrapNone/>
                <wp:docPr id="364" name="Abgerundetes Rechteck 364"/>
                <wp:cNvGraphicFramePr/>
                <a:graphic xmlns:a="http://schemas.openxmlformats.org/drawingml/2006/main">
                  <a:graphicData uri="http://schemas.microsoft.com/office/word/2010/wordprocessingShape">
                    <wps:wsp>
                      <wps:cNvSpPr/>
                      <wps:spPr>
                        <a:xfrm>
                          <a:off x="0" y="0"/>
                          <a:ext cx="2038350" cy="4095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9B514F" w14:textId="286106AE"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7954EF" id="Abgerundetes Rechteck 364" o:spid="_x0000_s1070" style="position:absolute;margin-left:4.1pt;margin-top:43.75pt;width:160.5pt;height:32.25pt;z-index:251768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" fillcolor="#ffc000 [3207]" strokecolor="#7f5f00 [1607]" strokeweight="1pt">
                <v:stroke joinstyle="miter"/>
                <v:textbox>
                  <w:txbxContent>
                    <w:p w14:paraId="2A9B514F" w14:textId="286106AE" w:rsidR="00BF4F88" w:rsidRDefault="00BF4F88" w:rsidP="00F90BE6">
                      <w:pPr>
                        <w:jc w:val="center"/>
                      </w:pPr>
                      <w:r>
                        <w:t>Deinstallieren der App</w:t>
                      </w:r>
                    </w:p>
                  </w:txbxContent>
                </v:textbox>
              </v:roundrect>
            </w:pict>
          </mc:Fallback>
        </mc:AlternateContent>
      </w:r>
      <w:r w:rsidR="00321E37">
        <w:rPr>
          <w:b/>
          <w:noProof/>
        </w:rPr>
        <w:br w:type="page"/>
      </w:r>
    </w:p>
    <w:tbl>
      <w:tblPr>
        <w:tblStyle w:val="Tabellenraster"/>
        <w:tblW w:w="8784" w:type="dxa"/>
        <w:tblLook w:val="04A0" w:firstRow="1" w:lastRow="0" w:firstColumn="1" w:lastColumn="0" w:noHBand="0" w:noVBand="1"/>
      </w:tblPr>
      <w:tblGrid>
        <w:gridCol w:w="4390"/>
        <w:gridCol w:w="4394"/>
      </w:tblGrid>
      <w:tr w:rsidR="008B77AB" w14:paraId="253EFA92" w14:textId="77777777">
        <w:tc>
          <w:tcPr>
            <w:tcW w:w="8784" w:type="dxa"/>
            <w:gridSpan w:val="2"/>
          </w:tcPr>
          <w:p w14:paraId="31625AB7" w14:textId="77777777" w:rsidR="008B77AB" w:rsidRDefault="00B37703">
            <w:pPr>
              <w:pStyle w:val="berschrift2"/>
              <w:outlineLvl w:val="1"/>
            </w:pPr>
            <w:bookmarkStart w:id="172" w:name="_Toc510082544"/>
            <w:r>
              <w:rPr>
                <w:noProof/>
              </w:rPr>
              <w:lastRenderedPageBreak/>
              <w:t>Ihre Daten werden über die App veröffentlicht</w:t>
            </w:r>
            <w:bookmarkEnd w:id="172"/>
          </w:p>
        </w:tc>
      </w:tr>
      <w:tr w:rsidR="008B77AB" w14:paraId="5D0877FA" w14:textId="77777777">
        <w:tc>
          <w:tcPr>
            <w:tcW w:w="8784" w:type="dxa"/>
            <w:gridSpan w:val="2"/>
            <w:shd w:val="clear" w:color="auto" w:fill="D9D9D9" w:themeFill="background1" w:themeFillShade="D9"/>
          </w:tcPr>
          <w:p w14:paraId="7C1F6F94" w14:textId="77777777" w:rsidR="008B77AB" w:rsidRDefault="00B37703">
            <w:pPr>
              <w:rPr>
                <w:noProof/>
              </w:rPr>
            </w:pPr>
            <w:r>
              <w:rPr>
                <w:noProof/>
              </w:rPr>
              <w:t xml:space="preserve">Sie können über die App Inhalte erstellen und mit allen Nutzern der App bzw. der Öffentlichkeit teilen. Diese Daten können z.B. auch von Dritten genutzt werden, um Ihre Profilinformationen anzureichern. </w:t>
            </w:r>
          </w:p>
        </w:tc>
      </w:tr>
      <w:tr w:rsidR="008B77AB" w14:paraId="61F550D6" w14:textId="77777777">
        <w:tc>
          <w:tcPr>
            <w:tcW w:w="4390" w:type="dxa"/>
          </w:tcPr>
          <w:p w14:paraId="28EF8B5D"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4A7E9BE9" wp14:editId="76301654">
                  <wp:extent cx="251999" cy="217626"/>
                  <wp:effectExtent l="0" t="0" r="0" b="11430"/>
                  <wp:docPr id="29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Sie können Ihre Beiträge leichter einem breiten Publikum zugänglich machen.</w:t>
            </w:r>
          </w:p>
          <w:p w14:paraId="08C22496"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2DD588CE" wp14:editId="73EE1D13">
                  <wp:extent cx="251999" cy="217626"/>
                  <wp:effectExtent l="0" t="0" r="0" b="11430"/>
                  <wp:docPr id="29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p>
          <w:p w14:paraId="1B025201"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10DE64BB" wp14:editId="3ECB131B">
                  <wp:extent cx="251999" cy="217626"/>
                  <wp:effectExtent l="0" t="0" r="0" b="11430"/>
                  <wp:docPr id="29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p>
        </w:tc>
        <w:tc>
          <w:tcPr>
            <w:tcW w:w="4394" w:type="dxa"/>
          </w:tcPr>
          <w:p w14:paraId="4310BD17"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0FA8BCFE" wp14:editId="57670901">
                  <wp:extent cx="251999" cy="217626"/>
                  <wp:effectExtent l="0" t="0" r="2540" b="11430"/>
                  <wp:docPr id="29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Sind Ihre Beiträge öffentlich im Internet verfügbar, haben Sie keine Kontrolle, wer auf diese zugreift und zu welchen Zwecken diese Daten weiter verarbeitet werden. </w:t>
            </w:r>
          </w:p>
          <w:p w14:paraId="7432F531" w14:textId="77777777" w:rsidR="008B77AB" w:rsidRDefault="008B77AB">
            <w:pPr>
              <w:ind w:left="463" w:hanging="463"/>
              <w:rPr>
                <w:rFonts w:ascii="Calibri" w:hAnsi="Calibri" w:cs="Arial"/>
              </w:rPr>
            </w:pPr>
          </w:p>
        </w:tc>
      </w:tr>
      <w:tr w:rsidR="008B77AB" w14:paraId="3D2E4CB3" w14:textId="77777777">
        <w:tc>
          <w:tcPr>
            <w:tcW w:w="4390" w:type="dxa"/>
            <w:shd w:val="clear" w:color="auto" w:fill="D9D9D9" w:themeFill="background1" w:themeFillShade="D9"/>
          </w:tcPr>
          <w:p w14:paraId="1B2AFB49" w14:textId="77777777" w:rsidR="008B77AB" w:rsidRDefault="00B37703">
            <w:pPr>
              <w:ind w:left="460" w:hanging="460"/>
              <w:rPr>
                <w:noProof/>
              </w:rPr>
            </w:pPr>
            <w:r>
              <w:rPr>
                <w:rFonts w:ascii="Calibri" w:hAnsi="Calibri" w:cs="Arial"/>
                <w:noProof/>
                <w:lang w:eastAsia="de-DE"/>
              </w:rPr>
              <w:drawing>
                <wp:inline distT="0" distB="0" distL="0" distR="0" wp14:anchorId="26D15610" wp14:editId="47DF7077">
                  <wp:extent cx="251999" cy="217626"/>
                  <wp:effectExtent l="0" t="0" r="0" b="11430"/>
                  <wp:docPr id="30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p>
          <w:p w14:paraId="5AF6D551"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61EA5819" wp14:editId="7642B33C">
                  <wp:extent cx="251999" cy="217626"/>
                  <wp:effectExtent l="0" t="0" r="0" b="11430"/>
                  <wp:docPr id="30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p>
        </w:tc>
        <w:tc>
          <w:tcPr>
            <w:tcW w:w="4394" w:type="dxa"/>
            <w:shd w:val="clear" w:color="auto" w:fill="D9D9D9" w:themeFill="background1" w:themeFillShade="D9"/>
          </w:tcPr>
          <w:p w14:paraId="4A626E4D" w14:textId="77777777"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77E3042C" wp14:editId="5B240418">
                  <wp:extent cx="251999" cy="217626"/>
                  <wp:effectExtent l="0" t="0" r="2540" b="11430"/>
                  <wp:docPr id="30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p>
        </w:tc>
      </w:tr>
    </w:tbl>
    <w:p w14:paraId="344148DE" w14:textId="77777777" w:rsidR="008B77AB" w:rsidRDefault="008B77AB">
      <w:pPr>
        <w:rPr>
          <w:b/>
          <w:noProof/>
        </w:rPr>
      </w:pPr>
    </w:p>
    <w:p w14:paraId="46FFF1F4" w14:textId="63F20929" w:rsidR="003B7E19" w:rsidRDefault="003B7E19">
      <w:pPr>
        <w:rPr>
          <w:noProof/>
        </w:rPr>
      </w:pPr>
      <w:r>
        <w:rPr>
          <w:noProof/>
        </w:rPr>
        <w:t>Unsere Empfehlung(en)</w:t>
      </w:r>
    </w:p>
    <w:p w14:paraId="47953E52" w14:textId="36F75DEB" w:rsidR="008B77AB" w:rsidRDefault="00B37703">
      <w:pPr>
        <w:rPr>
          <w:noProof/>
        </w:rPr>
      </w:pPr>
      <w:r>
        <w:rPr>
          <w:noProof/>
        </w:rPr>
        <w:t xml:space="preserve">Überlegen Sie vor Veröffentlichung Ihrer Beiträge, ob die </w:t>
      </w:r>
      <w:r w:rsidR="00D25D2A">
        <w:rPr>
          <w:noProof/>
        </w:rPr>
        <w:t xml:space="preserve">diese </w:t>
      </w:r>
      <w:r>
        <w:rPr>
          <w:noProof/>
        </w:rPr>
        <w:t>Inhalte wirklich für eine unbekannte Öffentlichkeit bestimmt sind.</w:t>
      </w:r>
      <w:r>
        <w:t xml:space="preserve"> Schränken Sie, wenn möglich, den Zugriff auf </w:t>
      </w:r>
      <w:r w:rsidR="00D25D2A">
        <w:t>Ihre</w:t>
      </w:r>
      <w:del w:id="173" w:author="Frank Ingenrieth" w:date="2018-03-29T11:39:00Z">
        <w:r w:rsidR="00D25D2A" w:rsidDel="00F90BE6">
          <w:delText xml:space="preserve">  </w:delText>
        </w:r>
      </w:del>
      <w:ins w:id="174" w:author="Frank Ingenrieth" w:date="2018-03-29T11:39:00Z">
        <w:r w:rsidR="00F90BE6">
          <w:t xml:space="preserve"> </w:t>
        </w:r>
      </w:ins>
      <w:r w:rsidR="00D25D2A">
        <w:t xml:space="preserve">Beiträge </w:t>
      </w:r>
      <w:r>
        <w:t>ein.</w:t>
      </w:r>
      <w:r>
        <w:rPr>
          <w:noProof/>
        </w:rPr>
        <w:t xml:space="preserve"> </w:t>
      </w:r>
    </w:p>
    <w:p w14:paraId="55436171" w14:textId="5B253D33" w:rsidR="00AC246B" w:rsidRDefault="001B32C5">
      <w:pPr>
        <w:rPr>
          <w:noProof/>
        </w:rPr>
      </w:pPr>
      <w:ins w:id="175" w:author="Frank Ingenrieth" w:date="2018-03-29T12:01:00Z">
        <w:r>
          <w:rPr>
            <w:b/>
            <w:noProof/>
            <w:lang w:eastAsia="de-DE"/>
          </w:rPr>
          <mc:AlternateContent>
            <mc:Choice Requires="wps">
              <w:drawing>
                <wp:anchor distT="0" distB="0" distL="114300" distR="114300" simplePos="0" relativeHeight="251786240" behindDoc="0" locked="0" layoutInCell="1" allowOverlap="1" wp14:anchorId="3EA9BEAB" wp14:editId="11048A9A">
                  <wp:simplePos x="0" y="0"/>
                  <wp:positionH relativeFrom="margin">
                    <wp:posOffset>0</wp:posOffset>
                  </wp:positionH>
                  <wp:positionV relativeFrom="paragraph">
                    <wp:posOffset>-635</wp:posOffset>
                  </wp:positionV>
                  <wp:extent cx="3381375" cy="447675"/>
                  <wp:effectExtent l="0" t="0" r="28575" b="28575"/>
                  <wp:wrapNone/>
                  <wp:docPr id="49" name="Abgerundetes Rechteck 49"/>
                  <wp:cNvGraphicFramePr/>
                  <a:graphic xmlns:a="http://schemas.openxmlformats.org/drawingml/2006/main">
                    <a:graphicData uri="http://schemas.microsoft.com/office/word/2010/wordprocessingShape">
                      <wps:wsp>
                        <wps:cNvSpPr/>
                        <wps:spPr>
                          <a:xfrm>
                            <a:off x="0" y="0"/>
                            <a:ext cx="3381375" cy="447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8555C75" w14:textId="1D0C4261" w:rsidR="00BF4F88" w:rsidRDefault="00BF4F88" w:rsidP="001B32C5">
                              <w:ins w:id="176" w:author="Frank Ingenrieth" w:date="2018-03-29T12:01:00Z">
                                <w:r>
                                  <w:t xml:space="preserve">Private </w:t>
                                </w:r>
                              </w:ins>
                              <w:del w:id="177" w:author="Frank Ingenrieth" w:date="2018-03-29T12:01:00Z">
                                <w:r w:rsidDel="001B32C5">
                                  <w:delText>Betroffenenrechte, Widerruf Übermittlung an Dritte</w:delText>
                                </w:r>
                              </w:del>
                              <w:ins w:id="178" w:author="Frank Ingenrieth" w:date="2018-03-29T12:01:00Z">
                                <w:r>
                                  <w:t>Beiträge verfassen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A9BEAB" id="Abgerundetes Rechteck 49" o:spid="_x0000_s1071" style="position:absolute;left:0;text-align:left;margin-left:0;margin-top:-.05pt;width:266.25pt;height:35.25pt;z-index:251786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" fillcolor="#ffc000 [3207]" strokecolor="#7f5f00 [1607]" strokeweight="1pt">
                  <v:stroke joinstyle="miter"/>
                  <v:textbox>
                    <w:txbxContent>
                      <w:p w14:paraId="38555C75" w14:textId="1D0C4261" w:rsidR="00BF4F88" w:rsidRDefault="00BF4F88" w:rsidP="001B32C5">
                        <w:ins w:id="179" w:author="Frank Ingenrieth" w:date="2018-03-29T12:01:00Z">
                          <w:r>
                            <w:t xml:space="preserve">Private </w:t>
                          </w:r>
                        </w:ins>
                        <w:del w:id="180" w:author="Frank Ingenrieth" w:date="2018-03-29T12:01:00Z">
                          <w:r w:rsidDel="001B32C5">
                            <w:delText>Betroffenenrechte, Widerruf Übermittlung an Dritte</w:delText>
                          </w:r>
                        </w:del>
                        <w:ins w:id="181" w:author="Frank Ingenrieth" w:date="2018-03-29T12:01:00Z">
                          <w:r>
                            <w:t>Beiträge verfassen</w:t>
                          </w:r>
                        </w:ins>
                      </w:p>
                    </w:txbxContent>
                  </v:textbox>
                  <w10:wrap anchorx="margin"/>
                </v:roundrect>
              </w:pict>
            </mc:Fallback>
          </mc:AlternateContent>
        </w:r>
      </w:ins>
    </w:p>
    <w:p w14:paraId="4384A92E" w14:textId="77777777" w:rsidR="008B77AB" w:rsidRDefault="00B37703">
      <w:pPr>
        <w:jc w:val="left"/>
      </w:pPr>
      <w:r>
        <w:br w:type="page"/>
      </w:r>
    </w:p>
    <w:p w14:paraId="535B17EF" w14:textId="77777777" w:rsidR="008B77AB" w:rsidRDefault="00B37703">
      <w:pPr>
        <w:pStyle w:val="berschrift1"/>
      </w:pPr>
      <w:bookmarkStart w:id="182" w:name="_Toc510082545"/>
      <w:r>
        <w:lastRenderedPageBreak/>
        <w:t>Identifikation</w:t>
      </w:r>
      <w:bookmarkEnd w:id="182"/>
    </w:p>
    <w:p w14:paraId="68B21DF0" w14:textId="77777777" w:rsidR="008B77AB" w:rsidRDefault="008B77AB">
      <w:pPr>
        <w:rPr>
          <w:rFonts w:ascii="Calibri" w:hAnsi="Calibri" w:cs="Arial"/>
          <w:sz w:val="16"/>
          <w:szCs w:val="16"/>
        </w:rPr>
      </w:pPr>
    </w:p>
    <w:tbl>
      <w:tblPr>
        <w:tblStyle w:val="Tabellenraster"/>
        <w:tblW w:w="8784" w:type="dxa"/>
        <w:tblLook w:val="04A0" w:firstRow="1" w:lastRow="0" w:firstColumn="1" w:lastColumn="0" w:noHBand="0" w:noVBand="1"/>
      </w:tblPr>
      <w:tblGrid>
        <w:gridCol w:w="4390"/>
        <w:gridCol w:w="4394"/>
      </w:tblGrid>
      <w:tr w:rsidR="008B77AB" w14:paraId="14BD85EE" w14:textId="77777777">
        <w:tc>
          <w:tcPr>
            <w:tcW w:w="8784" w:type="dxa"/>
            <w:gridSpan w:val="2"/>
          </w:tcPr>
          <w:p w14:paraId="14337288" w14:textId="77777777" w:rsidR="008B77AB" w:rsidRDefault="00B37703">
            <w:pPr>
              <w:pStyle w:val="berschrift2"/>
              <w:outlineLvl w:val="1"/>
            </w:pPr>
            <w:bookmarkStart w:id="183" w:name="_Toc510082546"/>
            <w:r>
              <w:rPr>
                <w:noProof/>
              </w:rPr>
              <w:t>Die App erhebt eine Vielzahl an Geräteinformationen</w:t>
            </w:r>
            <w:bookmarkEnd w:id="183"/>
          </w:p>
        </w:tc>
      </w:tr>
      <w:tr w:rsidR="008B77AB" w14:paraId="17C2E80B" w14:textId="77777777">
        <w:tc>
          <w:tcPr>
            <w:tcW w:w="8784" w:type="dxa"/>
            <w:gridSpan w:val="2"/>
            <w:shd w:val="clear" w:color="auto" w:fill="D9D9D9" w:themeFill="background1" w:themeFillShade="D9"/>
          </w:tcPr>
          <w:p w14:paraId="45C7A99E" w14:textId="448EAEA7" w:rsidR="008B77AB" w:rsidRDefault="00B37703" w:rsidP="00E01F81">
            <w:pPr>
              <w:rPr>
                <w:noProof/>
              </w:rPr>
            </w:pPr>
            <w:r>
              <w:rPr>
                <w:noProof/>
              </w:rPr>
              <w:t>Ihr mobiles Gerät kann hierdurch eindeutig identifiziert werden. Die App erhebt neben den zulässigen Werbe-IDs auch sonstige zur Identifikation dienliche Geräteinformationen</w:t>
            </w:r>
            <w:r w:rsidR="00F93DB5">
              <w:rPr>
                <w:noProof/>
              </w:rPr>
              <w:t xml:space="preserve"> (inistallierte App</w:t>
            </w:r>
            <w:r w:rsidR="00E01F81">
              <w:rPr>
                <w:noProof/>
              </w:rPr>
              <w:t>s, Spracheinstellungen, Netzbetreiber, Netzempfang, etc.).</w:t>
            </w:r>
          </w:p>
        </w:tc>
      </w:tr>
      <w:tr w:rsidR="008B77AB" w14:paraId="5E749AD5" w14:textId="77777777">
        <w:tc>
          <w:tcPr>
            <w:tcW w:w="4390" w:type="dxa"/>
          </w:tcPr>
          <w:p w14:paraId="2B4CB913" w14:textId="77777777" w:rsidR="008B77AB" w:rsidRDefault="00B37703">
            <w:pPr>
              <w:rPr>
                <w:rFonts w:ascii="Arial" w:hAnsi="Arial" w:cs="Arial"/>
              </w:rPr>
            </w:pPr>
            <w:r>
              <w:rPr>
                <w:rFonts w:ascii="Calibri" w:hAnsi="Calibri" w:cs="Arial"/>
                <w:noProof/>
                <w:lang w:eastAsia="de-DE"/>
              </w:rPr>
              <w:drawing>
                <wp:inline distT="0" distB="0" distL="0" distR="0" wp14:anchorId="0FBDED28" wp14:editId="043FC23F">
                  <wp:extent cx="251999" cy="217626"/>
                  <wp:effectExtent l="0" t="0" r="0" b="11430"/>
                  <wp:docPr id="28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Arial" w:hAnsi="Arial" w:cs="Arial"/>
              </w:rPr>
              <w:t xml:space="preserve"> </w:t>
            </w:r>
            <w:r>
              <w:t>Dies ermöglicht eine optimierte Funktion oder Darstellung der App.</w:t>
            </w:r>
          </w:p>
        </w:tc>
        <w:tc>
          <w:tcPr>
            <w:tcW w:w="4394" w:type="dxa"/>
          </w:tcPr>
          <w:p w14:paraId="3964E7E4" w14:textId="2FAF8371"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1D0B8C88" wp14:editId="5F1B063C">
                  <wp:extent cx="251999" cy="217626"/>
                  <wp:effectExtent l="0" t="0" r="2540" b="11430"/>
                  <wp:docPr id="9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 </w:t>
            </w:r>
            <w:r w:rsidR="00F93DB5">
              <w:rPr>
                <w:rFonts w:ascii="Calibri" w:hAnsi="Calibri" w:cs="Arial"/>
                <w:noProof/>
              </w:rPr>
              <w:t xml:space="preserve">Nutzerverhalten kann </w:t>
            </w:r>
            <w:r>
              <w:rPr>
                <w:rFonts w:ascii="Calibri" w:hAnsi="Calibri" w:cs="Arial"/>
                <w:noProof/>
              </w:rPr>
              <w:t xml:space="preserve">über mehrere Anwendungen und einen längeren Zeitraum hinweg </w:t>
            </w:r>
            <w:r w:rsidR="00F93DB5">
              <w:rPr>
                <w:rFonts w:ascii="Calibri" w:hAnsi="Calibri" w:cs="Arial"/>
                <w:noProof/>
              </w:rPr>
              <w:t>nach</w:t>
            </w:r>
            <w:r>
              <w:rPr>
                <w:rFonts w:ascii="Calibri" w:hAnsi="Calibri" w:cs="Arial"/>
                <w:noProof/>
              </w:rPr>
              <w:t>ver</w:t>
            </w:r>
            <w:r>
              <w:rPr>
                <w:rFonts w:ascii="Calibri" w:hAnsi="Calibri" w:cs="Arial"/>
                <w:noProof/>
              </w:rPr>
              <w:softHyphen/>
              <w:t>folge</w:t>
            </w:r>
            <w:r w:rsidR="00F93DB5">
              <w:rPr>
                <w:rFonts w:ascii="Calibri" w:hAnsi="Calibri" w:cs="Arial"/>
                <w:noProof/>
              </w:rPr>
              <w:t>t werden</w:t>
            </w:r>
            <w:r>
              <w:rPr>
                <w:rFonts w:ascii="Calibri" w:hAnsi="Calibri" w:cs="Arial"/>
                <w:noProof/>
              </w:rPr>
              <w:t xml:space="preserve">. </w:t>
            </w:r>
          </w:p>
          <w:p w14:paraId="6F20F56F" w14:textId="7B52461C" w:rsidR="008B77AB" w:rsidRDefault="00B37703" w:rsidP="00F90BE6">
            <w:pPr>
              <w:rPr>
                <w:rFonts w:ascii="Calibri" w:hAnsi="Calibri" w:cs="Arial"/>
              </w:rPr>
            </w:pPr>
            <w:r>
              <w:rPr>
                <w:rFonts w:ascii="Calibri" w:hAnsi="Calibri" w:cs="Arial"/>
                <w:noProof/>
                <w:lang w:eastAsia="de-DE"/>
              </w:rPr>
              <w:drawing>
                <wp:inline distT="0" distB="0" distL="0" distR="0" wp14:anchorId="2ACB1AEB" wp14:editId="4CD46B28">
                  <wp:extent cx="251999" cy="217626"/>
                  <wp:effectExtent l="0" t="0" r="2540" b="11430"/>
                  <wp:docPr id="9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w:t>
            </w:r>
          </w:p>
        </w:tc>
      </w:tr>
      <w:tr w:rsidR="008B77AB" w14:paraId="5A2CF79B" w14:textId="77777777">
        <w:tc>
          <w:tcPr>
            <w:tcW w:w="4390" w:type="dxa"/>
            <w:shd w:val="clear" w:color="auto" w:fill="D9D9D9" w:themeFill="background1" w:themeFillShade="D9"/>
          </w:tcPr>
          <w:p w14:paraId="3A64D2CB" w14:textId="77777777" w:rsidR="008B77AB" w:rsidRDefault="008B77AB">
            <w:pPr>
              <w:rPr>
                <w:rFonts w:ascii="Arial" w:hAnsi="Arial" w:cs="Arial"/>
              </w:rPr>
            </w:pPr>
          </w:p>
        </w:tc>
        <w:tc>
          <w:tcPr>
            <w:tcW w:w="4394" w:type="dxa"/>
            <w:shd w:val="clear" w:color="auto" w:fill="D9D9D9" w:themeFill="background1" w:themeFillShade="D9"/>
          </w:tcPr>
          <w:p w14:paraId="48F7816C" w14:textId="77777777" w:rsidR="008B77AB" w:rsidRDefault="008B77AB">
            <w:pPr>
              <w:ind w:left="463" w:hanging="463"/>
              <w:rPr>
                <w:rFonts w:ascii="Calibri" w:hAnsi="Calibri" w:cs="Arial"/>
                <w:noProof/>
                <w:lang w:eastAsia="de-DE"/>
              </w:rPr>
            </w:pPr>
          </w:p>
        </w:tc>
      </w:tr>
    </w:tbl>
    <w:p w14:paraId="0A23DA51" w14:textId="77777777" w:rsidR="008B77AB" w:rsidRDefault="008B77AB">
      <w:pPr>
        <w:jc w:val="center"/>
        <w:rPr>
          <w:b/>
          <w:noProof/>
        </w:rPr>
      </w:pPr>
    </w:p>
    <w:p w14:paraId="44FC13CC" w14:textId="159047B6" w:rsidR="003B7E19" w:rsidRDefault="003B7E19" w:rsidP="00F90BE6">
      <w:pPr>
        <w:jc w:val="left"/>
        <w:rPr>
          <w:b/>
          <w:noProof/>
        </w:rPr>
      </w:pPr>
      <w:r>
        <w:rPr>
          <w:b/>
          <w:noProof/>
        </w:rPr>
        <w:t>Unsere Empfehlung(en)</w:t>
      </w:r>
    </w:p>
    <w:p w14:paraId="578E3413" w14:textId="4F9B1F1E" w:rsidR="00F93DB5" w:rsidRDefault="00F93DB5" w:rsidP="008D05D4">
      <w:pPr>
        <w:jc w:val="center"/>
        <w:rPr>
          <w:b/>
          <w:noProof/>
        </w:rPr>
      </w:pPr>
    </w:p>
    <w:p w14:paraId="3F629C5A" w14:textId="64986232" w:rsidR="008D05D4" w:rsidRDefault="00F93DB5" w:rsidP="008D05D4">
      <w:pPr>
        <w:jc w:val="center"/>
        <w:rPr>
          <w:b/>
          <w:noProof/>
        </w:rPr>
      </w:pPr>
      <w:r>
        <w:rPr>
          <w:b/>
          <w:noProof/>
        </w:rPr>
        <w:t>Wenn Sie das nicht möchten</w:t>
      </w:r>
      <w:commentRangeStart w:id="184"/>
      <w:r w:rsidR="008D05D4">
        <w:rPr>
          <w:b/>
          <w:noProof/>
        </w:rPr>
        <w:t xml:space="preserve">, </w:t>
      </w:r>
      <w:r w:rsidR="003B7E19">
        <w:rPr>
          <w:b/>
          <w:noProof/>
        </w:rPr>
        <w:t>deinstallieren Sie die App</w:t>
      </w:r>
      <w:commentRangeEnd w:id="184"/>
      <w:r w:rsidR="008D05D4">
        <w:rPr>
          <w:rStyle w:val="Kommentarzeichen"/>
        </w:rPr>
        <w:commentReference w:id="184"/>
      </w:r>
      <w:r w:rsidR="003B7E19">
        <w:rPr>
          <w:b/>
          <w:noProof/>
        </w:rPr>
        <w:t>!</w:t>
      </w:r>
    </w:p>
    <w:p w14:paraId="3636E16B" w14:textId="0B3B19D9" w:rsidR="008B77AB" w:rsidRPr="009C663D" w:rsidRDefault="00F93DB5" w:rsidP="009C663D">
      <w:pPr>
        <w:jc w:val="left"/>
        <w:rPr>
          <w:b/>
          <w:noProof/>
        </w:rPr>
      </w:pPr>
      <w:r>
        <w:rPr>
          <w:b/>
          <w:noProof/>
          <w:lang w:eastAsia="de-DE"/>
        </w:rPr>
        <mc:AlternateContent>
          <mc:Choice Requires="wps">
            <w:drawing>
              <wp:anchor distT="0" distB="0" distL="114300" distR="114300" simplePos="0" relativeHeight="251754496" behindDoc="0" locked="0" layoutInCell="1" allowOverlap="1" wp14:anchorId="2AADCA26" wp14:editId="68171477">
                <wp:simplePos x="0" y="0"/>
                <wp:positionH relativeFrom="column">
                  <wp:posOffset>61595</wp:posOffset>
                </wp:positionH>
                <wp:positionV relativeFrom="paragraph">
                  <wp:posOffset>306070</wp:posOffset>
                </wp:positionV>
                <wp:extent cx="2181225" cy="438150"/>
                <wp:effectExtent l="0" t="0" r="28575" b="19050"/>
                <wp:wrapNone/>
                <wp:docPr id="352" name="Abgerundetes Rechteck 352"/>
                <wp:cNvGraphicFramePr/>
                <a:graphic xmlns:a="http://schemas.openxmlformats.org/drawingml/2006/main">
                  <a:graphicData uri="http://schemas.microsoft.com/office/word/2010/wordprocessingShape">
                    <wps:wsp>
                      <wps:cNvSpPr/>
                      <wps:spPr>
                        <a:xfrm>
                          <a:off x="0" y="0"/>
                          <a:ext cx="2181225" cy="4381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120A03" w14:textId="58791157"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ADCA26" id="Abgerundetes Rechteck 352" o:spid="_x0000_s1072" style="position:absolute;margin-left:4.85pt;margin-top:24.1pt;width:171.75pt;height:34.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" fillcolor="#ffc000 [3207]" strokecolor="#7f5f00 [1607]" strokeweight="1pt">
                <v:stroke joinstyle="miter"/>
                <v:textbox>
                  <w:txbxContent>
                    <w:p w14:paraId="6D120A03" w14:textId="58791157" w:rsidR="00BF4F88" w:rsidRDefault="00BF4F88" w:rsidP="00F90BE6">
                      <w:pPr>
                        <w:jc w:val="center"/>
                      </w:pPr>
                      <w:r>
                        <w:t>Deinstallieren der App</w:t>
                      </w:r>
                    </w:p>
                  </w:txbxContent>
                </v:textbox>
              </v:roundrect>
            </w:pict>
          </mc:Fallback>
        </mc:AlternateContent>
      </w:r>
      <w:r w:rsidR="00321E37">
        <w:rPr>
          <w:b/>
          <w:noProof/>
        </w:rPr>
        <w:br w:type="page"/>
      </w:r>
    </w:p>
    <w:tbl>
      <w:tblPr>
        <w:tblStyle w:val="Tabellenraster"/>
        <w:tblW w:w="0" w:type="auto"/>
        <w:tblLook w:val="04A0" w:firstRow="1" w:lastRow="0" w:firstColumn="1" w:lastColumn="0" w:noHBand="0" w:noVBand="1"/>
      </w:tblPr>
      <w:tblGrid>
        <w:gridCol w:w="4377"/>
        <w:gridCol w:w="4401"/>
      </w:tblGrid>
      <w:tr w:rsidR="008B77AB" w14:paraId="334610B4" w14:textId="77777777">
        <w:tc>
          <w:tcPr>
            <w:tcW w:w="8778" w:type="dxa"/>
            <w:gridSpan w:val="2"/>
          </w:tcPr>
          <w:p w14:paraId="7272A58D" w14:textId="77777777" w:rsidR="008B77AB" w:rsidRDefault="00B37703">
            <w:pPr>
              <w:pStyle w:val="berschrift2"/>
              <w:outlineLvl w:val="1"/>
            </w:pPr>
            <w:bookmarkStart w:id="185" w:name="_Toc510082547"/>
            <w:r>
              <w:rPr>
                <w:noProof/>
              </w:rPr>
              <w:lastRenderedPageBreak/>
              <w:t>Die App erhebt statische Gerätekennungen</w:t>
            </w:r>
            <w:bookmarkEnd w:id="185"/>
          </w:p>
        </w:tc>
      </w:tr>
      <w:tr w:rsidR="008B77AB" w14:paraId="14EC8B12" w14:textId="77777777">
        <w:tc>
          <w:tcPr>
            <w:tcW w:w="8778" w:type="dxa"/>
            <w:gridSpan w:val="2"/>
            <w:shd w:val="clear" w:color="auto" w:fill="D9D9D9" w:themeFill="background1" w:themeFillShade="D9"/>
          </w:tcPr>
          <w:p w14:paraId="21FB943F" w14:textId="77777777" w:rsidR="008B77AB" w:rsidRDefault="00B37703">
            <w:pPr>
              <w:rPr>
                <w:noProof/>
              </w:rPr>
            </w:pPr>
            <w:commentRangeStart w:id="186"/>
            <w:r>
              <w:rPr>
                <w:noProof/>
              </w:rPr>
              <w:t>Statische</w:t>
            </w:r>
            <w:commentRangeEnd w:id="186"/>
            <w:r w:rsidR="00F75F93">
              <w:rPr>
                <w:rStyle w:val="Kommentarzeichen"/>
              </w:rPr>
              <w:commentReference w:id="186"/>
            </w:r>
            <w:r>
              <w:rPr>
                <w:noProof/>
              </w:rPr>
              <w:t xml:space="preserve"> Gerätekennungen sind Kennziffern, die untrennbar mit Ihrem Gerät verbunden sind, z.B. die IMEI, IMSI oder MAC-Adresse. </w:t>
            </w:r>
            <w:r>
              <w:t>Nicht nur die Kennziffer Ihres mobilen Endgerätes kann betroffen sein, auch die Ihrer verbundenen Geräte und Zubehör (z.B. Kameras oder Docking-</w:t>
            </w:r>
            <w:proofErr w:type="spellStart"/>
            <w:r>
              <w:t>Stations</w:t>
            </w:r>
            <w:proofErr w:type="spellEnd"/>
            <w:r>
              <w:t>)</w:t>
            </w:r>
            <w:r>
              <w:rPr>
                <w:noProof/>
              </w:rPr>
              <w:t>.</w:t>
            </w:r>
          </w:p>
          <w:p w14:paraId="4B72F9F8" w14:textId="77777777" w:rsidR="008B77AB" w:rsidRDefault="00B37703">
            <w:pPr>
              <w:rPr>
                <w:noProof/>
              </w:rPr>
            </w:pPr>
            <w:r>
              <w:rPr>
                <w:noProof/>
              </w:rPr>
              <w:t>Diese können ohne Spezialkentnisse nicht vom Nutzer verändert werden. Laut Richtlinien der Be</w:t>
            </w:r>
            <w:r>
              <w:rPr>
                <w:noProof/>
              </w:rPr>
              <w:softHyphen/>
              <w:t>triebs</w:t>
            </w:r>
            <w:r>
              <w:rPr>
                <w:noProof/>
              </w:rPr>
              <w:softHyphen/>
              <w:t>sys</w:t>
            </w:r>
            <w:r>
              <w:rPr>
                <w:noProof/>
              </w:rPr>
              <w:softHyphen/>
              <w:t>tem</w:t>
            </w:r>
            <w:r>
              <w:rPr>
                <w:noProof/>
              </w:rPr>
              <w:softHyphen/>
              <w:t>her</w:t>
            </w:r>
            <w:r>
              <w:rPr>
                <w:noProof/>
              </w:rPr>
              <w:softHyphen/>
              <w:t>stel</w:t>
            </w:r>
            <w:r>
              <w:rPr>
                <w:noProof/>
              </w:rPr>
              <w:softHyphen/>
              <w:t>ler dürfen statische Gerätekennungen nur für Sicherheitszwecke bei sensiblen Services erhoben werden, nicht jedoch für Werbezwecke.</w:t>
            </w:r>
          </w:p>
        </w:tc>
      </w:tr>
      <w:tr w:rsidR="008B77AB" w14:paraId="1B76CA45" w14:textId="77777777">
        <w:tc>
          <w:tcPr>
            <w:tcW w:w="4377" w:type="dxa"/>
          </w:tcPr>
          <w:p w14:paraId="519FDB33" w14:textId="77777777" w:rsidR="008B77AB" w:rsidRDefault="00B37703">
            <w:pPr>
              <w:ind w:left="460" w:hanging="460"/>
              <w:rPr>
                <w:rFonts w:ascii="Arial" w:hAnsi="Arial" w:cs="Arial"/>
              </w:rPr>
            </w:pPr>
            <w:r>
              <w:rPr>
                <w:rFonts w:ascii="Calibri" w:hAnsi="Calibri" w:cs="Arial"/>
                <w:noProof/>
                <w:lang w:eastAsia="de-DE"/>
              </w:rPr>
              <w:drawing>
                <wp:inline distT="0" distB="0" distL="0" distR="0" wp14:anchorId="0C1FC9CE" wp14:editId="3A8DA95F">
                  <wp:extent cx="251999" cy="217626"/>
                  <wp:effectExtent l="0" t="0" r="0" b="11430"/>
                  <wp:docPr id="3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Dies kann Ihre Sicherheit erhöhen.</w:t>
            </w:r>
          </w:p>
        </w:tc>
        <w:tc>
          <w:tcPr>
            <w:tcW w:w="4401" w:type="dxa"/>
          </w:tcPr>
          <w:p w14:paraId="7CA90D10" w14:textId="22523FE6"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67A76A91" wp14:editId="1CB01A57">
                  <wp:extent cx="251999" cy="217626"/>
                  <wp:effectExtent l="0" t="0" r="2540" b="11430"/>
                  <wp:docPr id="6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Ihr Nutzerverhalten</w:t>
            </w:r>
            <w:r w:rsidR="00D43B82">
              <w:rPr>
                <w:rFonts w:ascii="Calibri" w:hAnsi="Calibri" w:cs="Arial"/>
                <w:noProof/>
              </w:rPr>
              <w:t xml:space="preserve"> kann</w:t>
            </w:r>
            <w:r>
              <w:rPr>
                <w:rFonts w:ascii="Calibri" w:hAnsi="Calibri" w:cs="Arial"/>
                <w:noProof/>
              </w:rPr>
              <w:t xml:space="preserve"> üb</w:t>
            </w:r>
            <w:r>
              <w:rPr>
                <w:rFonts w:ascii="Calibri" w:hAnsi="Calibri" w:cs="Arial"/>
                <w:noProof/>
              </w:rPr>
              <w:softHyphen/>
              <w:t>er mehrere Anwendungen und einen läng</w:t>
            </w:r>
            <w:r>
              <w:rPr>
                <w:rFonts w:ascii="Calibri" w:hAnsi="Calibri" w:cs="Arial"/>
                <w:noProof/>
              </w:rPr>
              <w:softHyphen/>
              <w:t>eren Zeitraum hinweg nachverfolg</w:t>
            </w:r>
            <w:r w:rsidR="00D43B82">
              <w:rPr>
                <w:rFonts w:ascii="Calibri" w:hAnsi="Calibri" w:cs="Arial"/>
                <w:noProof/>
              </w:rPr>
              <w:t>t werden</w:t>
            </w:r>
            <w:r>
              <w:rPr>
                <w:rFonts w:ascii="Calibri" w:hAnsi="Calibri" w:cs="Arial"/>
                <w:noProof/>
              </w:rPr>
              <w:t>.</w:t>
            </w:r>
          </w:p>
          <w:p w14:paraId="7C672156"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2AEF3108" wp14:editId="3538C6F0">
                  <wp:extent cx="251999" cy="217626"/>
                  <wp:effectExtent l="0" t="0" r="2540" b="11430"/>
                  <wp:docPr id="6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Eine anonyme Nutzung der App wird erschwert.</w:t>
            </w:r>
          </w:p>
        </w:tc>
      </w:tr>
      <w:tr w:rsidR="008B77AB" w14:paraId="32D85BB3" w14:textId="77777777">
        <w:tc>
          <w:tcPr>
            <w:tcW w:w="4377" w:type="dxa"/>
            <w:shd w:val="clear" w:color="auto" w:fill="D9D9D9" w:themeFill="background1" w:themeFillShade="D9"/>
          </w:tcPr>
          <w:p w14:paraId="373A6D71"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5E34C685" wp14:editId="29B0B449">
                  <wp:extent cx="251999" cy="217626"/>
                  <wp:effectExtent l="0" t="0" r="0" b="11430"/>
                  <wp:docPr id="26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noProof/>
              </w:rPr>
              <w:t>Neben der Authentifizierung durch Ihre Login Daten, kann ein Zugriff über ein be</w:t>
            </w:r>
            <w:r>
              <w:rPr>
                <w:noProof/>
              </w:rPr>
              <w:softHyphen/>
              <w:t>rech</w:t>
            </w:r>
            <w:r>
              <w:rPr>
                <w:noProof/>
              </w:rPr>
              <w:softHyphen/>
              <w:t>tig</w:t>
            </w:r>
            <w:r>
              <w:rPr>
                <w:noProof/>
              </w:rPr>
              <w:softHyphen/>
              <w:t>tes Gerät bestätigt werden.</w:t>
            </w:r>
          </w:p>
        </w:tc>
        <w:tc>
          <w:tcPr>
            <w:tcW w:w="4401" w:type="dxa"/>
            <w:shd w:val="clear" w:color="auto" w:fill="D9D9D9" w:themeFill="background1" w:themeFillShade="D9"/>
          </w:tcPr>
          <w:p w14:paraId="5785609D" w14:textId="77777777" w:rsidR="008B77AB" w:rsidRDefault="008B77AB">
            <w:pPr>
              <w:ind w:left="463" w:hanging="463"/>
              <w:rPr>
                <w:rFonts w:ascii="Calibri" w:hAnsi="Calibri" w:cs="Arial"/>
                <w:noProof/>
                <w:lang w:eastAsia="de-DE"/>
              </w:rPr>
            </w:pPr>
          </w:p>
        </w:tc>
      </w:tr>
    </w:tbl>
    <w:p w14:paraId="3142B4C0" w14:textId="77777777" w:rsidR="008B77AB" w:rsidRDefault="008B77AB">
      <w:pPr>
        <w:rPr>
          <w:noProof/>
        </w:rPr>
      </w:pPr>
    </w:p>
    <w:p w14:paraId="671CF19B" w14:textId="77777777" w:rsidR="008B77AB" w:rsidRDefault="00B37703">
      <w:pPr>
        <w:rPr>
          <w:noProof/>
        </w:rPr>
      </w:pPr>
      <w:r>
        <w:rPr>
          <w:noProof/>
        </w:rPr>
        <w:t xml:space="preserve">Wir haben (N) relevante Textabschnitte </w:t>
      </w:r>
      <w:commentRangeStart w:id="187"/>
      <w:r>
        <w:rPr>
          <w:noProof/>
        </w:rPr>
        <w:t>gefunden</w:t>
      </w:r>
      <w:commentRangeEnd w:id="187"/>
      <w:r>
        <w:rPr>
          <w:rStyle w:val="Kommentarzeichen"/>
        </w:rPr>
        <w:commentReference w:id="187"/>
      </w:r>
      <w:r>
        <w:rPr>
          <w:noProof/>
        </w:rPr>
        <w:t>.</w:t>
      </w:r>
    </w:p>
    <w:p w14:paraId="7B4C92D7" w14:textId="5AC0A780" w:rsidR="00D43B82" w:rsidRDefault="00D43B82">
      <w:pPr>
        <w:rPr>
          <w:noProof/>
        </w:rPr>
      </w:pPr>
      <w:r>
        <w:rPr>
          <w:noProof/>
        </w:rPr>
        <w:t>Unsere Empfehlung(en)</w:t>
      </w:r>
    </w:p>
    <w:p w14:paraId="758DC4B7" w14:textId="301EDDDB" w:rsidR="00D43B82" w:rsidRDefault="00D43B82">
      <w:pPr>
        <w:rPr>
          <w:noProof/>
        </w:rPr>
      </w:pPr>
      <w:r>
        <w:rPr>
          <w:noProof/>
        </w:rPr>
        <w:t xml:space="preserve">Wenn Sie </w:t>
      </w:r>
      <w:r w:rsidR="00C97F4E">
        <w:rPr>
          <w:noProof/>
        </w:rPr>
        <w:t>nicht möchten, dass statische Gerätekennungen erhoben werden</w:t>
      </w:r>
      <w:r>
        <w:rPr>
          <w:noProof/>
        </w:rPr>
        <w:t>, deinstallieren Sie die App.</w:t>
      </w:r>
    </w:p>
    <w:p w14:paraId="4E524D11" w14:textId="77777777" w:rsidR="00D43B82" w:rsidRDefault="00D43B82">
      <w:pPr>
        <w:jc w:val="left"/>
        <w:rPr>
          <w:b/>
          <w:noProof/>
        </w:rPr>
      </w:pPr>
    </w:p>
    <w:p w14:paraId="767614E2" w14:textId="6F63158D" w:rsidR="008B77AB" w:rsidRDefault="00D43B82">
      <w:pPr>
        <w:jc w:val="left"/>
        <w:rPr>
          <w:b/>
          <w:noProof/>
        </w:rPr>
      </w:pPr>
      <w:r>
        <w:rPr>
          <w:b/>
          <w:noProof/>
          <w:lang w:eastAsia="de-DE"/>
        </w:rPr>
        <mc:AlternateContent>
          <mc:Choice Requires="wps">
            <w:drawing>
              <wp:anchor distT="0" distB="0" distL="114300" distR="114300" simplePos="0" relativeHeight="251750400" behindDoc="0" locked="0" layoutInCell="1" allowOverlap="1" wp14:anchorId="473EB23E" wp14:editId="3821CBA5">
                <wp:simplePos x="0" y="0"/>
                <wp:positionH relativeFrom="column">
                  <wp:posOffset>23495</wp:posOffset>
                </wp:positionH>
                <wp:positionV relativeFrom="paragraph">
                  <wp:posOffset>31750</wp:posOffset>
                </wp:positionV>
                <wp:extent cx="1714500" cy="409575"/>
                <wp:effectExtent l="0" t="0" r="19050" b="28575"/>
                <wp:wrapNone/>
                <wp:docPr id="221" name="Abgerundetes Rechteck 221"/>
                <wp:cNvGraphicFramePr/>
                <a:graphic xmlns:a="http://schemas.openxmlformats.org/drawingml/2006/main">
                  <a:graphicData uri="http://schemas.microsoft.com/office/word/2010/wordprocessingShape">
                    <wps:wsp>
                      <wps:cNvSpPr/>
                      <wps:spPr>
                        <a:xfrm>
                          <a:off x="0" y="0"/>
                          <a:ext cx="1714500" cy="4095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709C1C" w14:textId="038E3AE2"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3EB23E" id="Abgerundetes Rechteck 221" o:spid="_x0000_s1073" style="position:absolute;margin-left:1.85pt;margin-top:2.5pt;width:135pt;height:32.2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" fillcolor="#ffc000 [3207]" strokecolor="#7f5f00 [1607]" strokeweight="1pt">
                <v:stroke joinstyle="miter"/>
                <v:textbox>
                  <w:txbxContent>
                    <w:p w14:paraId="61709C1C" w14:textId="038E3AE2" w:rsidR="00BF4F88" w:rsidRDefault="00BF4F88" w:rsidP="00F90BE6">
                      <w:pPr>
                        <w:jc w:val="center"/>
                      </w:pPr>
                      <w:r>
                        <w:t>Deinstallieren der App</w:t>
                      </w:r>
                    </w:p>
                  </w:txbxContent>
                </v:textbox>
              </v:roundrect>
            </w:pict>
          </mc:Fallback>
        </mc:AlternateContent>
      </w:r>
      <w:r w:rsidR="00B37703">
        <w:rPr>
          <w:b/>
          <w:noProof/>
        </w:rPr>
        <w:br w:type="page"/>
      </w:r>
    </w:p>
    <w:p w14:paraId="2B0C156B" w14:textId="77777777" w:rsidR="008B77AB" w:rsidRDefault="00B37703">
      <w:pPr>
        <w:pStyle w:val="berschrift1"/>
      </w:pPr>
      <w:bookmarkStart w:id="188" w:name="_Toc510082548"/>
      <w:r>
        <w:lastRenderedPageBreak/>
        <w:t>Zugriff</w:t>
      </w:r>
      <w:bookmarkEnd w:id="188"/>
    </w:p>
    <w:p w14:paraId="099E7255" w14:textId="77777777" w:rsidR="008B77AB" w:rsidRDefault="008B77AB"/>
    <w:tbl>
      <w:tblPr>
        <w:tblStyle w:val="Tabellenraster"/>
        <w:tblW w:w="8784" w:type="dxa"/>
        <w:tblLook w:val="04A0" w:firstRow="1" w:lastRow="0" w:firstColumn="1" w:lastColumn="0" w:noHBand="0" w:noVBand="1"/>
      </w:tblPr>
      <w:tblGrid>
        <w:gridCol w:w="4390"/>
        <w:gridCol w:w="4394"/>
      </w:tblGrid>
      <w:tr w:rsidR="008B77AB" w14:paraId="4D815E23" w14:textId="77777777">
        <w:tc>
          <w:tcPr>
            <w:tcW w:w="8784" w:type="dxa"/>
            <w:gridSpan w:val="2"/>
            <w:shd w:val="clear" w:color="auto" w:fill="auto"/>
          </w:tcPr>
          <w:p w14:paraId="1E94CCCC" w14:textId="77777777" w:rsidR="008B77AB" w:rsidRDefault="00B37703">
            <w:pPr>
              <w:pStyle w:val="berschrift2"/>
              <w:outlineLvl w:val="1"/>
            </w:pPr>
            <w:bookmarkStart w:id="189" w:name="_Toc510082549"/>
            <w:r>
              <w:rPr>
                <w:noProof/>
              </w:rPr>
              <w:t>Die App hat Zugriff auf Ihr Adressbuch</w:t>
            </w:r>
            <w:bookmarkEnd w:id="189"/>
          </w:p>
        </w:tc>
      </w:tr>
      <w:tr w:rsidR="008B77AB" w14:paraId="21B8E2AE" w14:textId="77777777">
        <w:tc>
          <w:tcPr>
            <w:tcW w:w="8784" w:type="dxa"/>
            <w:gridSpan w:val="2"/>
            <w:shd w:val="clear" w:color="auto" w:fill="D9D9D9" w:themeFill="background1" w:themeFillShade="D9"/>
          </w:tcPr>
          <w:p w14:paraId="77054F1C" w14:textId="77777777" w:rsidR="008B77AB" w:rsidRDefault="00B37703">
            <w:pPr>
              <w:rPr>
                <w:noProof/>
              </w:rPr>
            </w:pPr>
            <w:r>
              <w:rPr>
                <w:noProof/>
              </w:rPr>
              <w:t>Die App nutzt Kontaktinformationen, die Sie in Ihrem lokalen Adressbuch gespeichert haben. Dadurch können Ihre Kontakte z.B. auf einer Karte angezeigt oder direkt aus der App heraus kontaktiert werden.</w:t>
            </w:r>
          </w:p>
        </w:tc>
      </w:tr>
      <w:tr w:rsidR="008B77AB" w14:paraId="77A7D910" w14:textId="77777777">
        <w:tc>
          <w:tcPr>
            <w:tcW w:w="4390" w:type="dxa"/>
          </w:tcPr>
          <w:p w14:paraId="4CDCEA47" w14:textId="72AC8686" w:rsidR="008B77AB" w:rsidRDefault="00B37703" w:rsidP="007966C3">
            <w:pPr>
              <w:ind w:left="460" w:hanging="460"/>
              <w:rPr>
                <w:rFonts w:ascii="Arial" w:hAnsi="Arial" w:cs="Arial"/>
              </w:rPr>
            </w:pPr>
            <w:r>
              <w:rPr>
                <w:rFonts w:ascii="Calibri" w:hAnsi="Calibri" w:cs="Arial"/>
                <w:noProof/>
                <w:lang w:eastAsia="de-DE"/>
              </w:rPr>
              <w:drawing>
                <wp:inline distT="0" distB="0" distL="0" distR="0" wp14:anchorId="7B01116F" wp14:editId="7306C303">
                  <wp:extent cx="254000" cy="215900"/>
                  <wp:effectExtent l="0" t="0" r="0" b="1270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00" cy="215900"/>
                          </a:xfrm>
                          <a:prstGeom prst="rect">
                            <a:avLst/>
                          </a:prstGeom>
                        </pic:spPr>
                      </pic:pic>
                    </a:graphicData>
                  </a:graphic>
                </wp:inline>
              </w:drawing>
            </w:r>
            <w:r>
              <w:rPr>
                <w:rFonts w:ascii="Calibri" w:hAnsi="Calibri" w:cs="Arial"/>
                <w:noProof/>
              </w:rPr>
              <w:t xml:space="preserve"> Die App kann Kontaktinformationen Ihres Adres</w:t>
            </w:r>
            <w:r>
              <w:rPr>
                <w:rFonts w:ascii="Calibri" w:hAnsi="Calibri" w:cs="Arial"/>
                <w:noProof/>
              </w:rPr>
              <w:softHyphen/>
              <w:t>sbuchs</w:t>
            </w:r>
            <w:r w:rsidR="007966C3">
              <w:rPr>
                <w:rFonts w:ascii="Calibri" w:hAnsi="Calibri" w:cs="Arial"/>
                <w:noProof/>
              </w:rPr>
              <w:t>nutzen</w:t>
            </w:r>
            <w:r>
              <w:rPr>
                <w:rFonts w:ascii="Calibri" w:hAnsi="Calibri" w:cs="Arial"/>
                <w:noProof/>
              </w:rPr>
              <w:t>, ohne dass Sie diese extra eingeben</w:t>
            </w:r>
            <w:r w:rsidR="007966C3">
              <w:rPr>
                <w:rFonts w:ascii="Calibri" w:hAnsi="Calibri" w:cs="Arial"/>
                <w:noProof/>
              </w:rPr>
              <w:t xml:space="preserve"> oder bearbeiten</w:t>
            </w:r>
            <w:r>
              <w:rPr>
                <w:rFonts w:ascii="Calibri" w:hAnsi="Calibri" w:cs="Arial"/>
                <w:noProof/>
              </w:rPr>
              <w:t xml:space="preserve"> müssen.</w:t>
            </w:r>
          </w:p>
        </w:tc>
        <w:tc>
          <w:tcPr>
            <w:tcW w:w="4394" w:type="dxa"/>
          </w:tcPr>
          <w:p w14:paraId="5214810E" w14:textId="4ADACDC6" w:rsidR="008B77AB" w:rsidRDefault="00B37703" w:rsidP="00F90BE6">
            <w:pPr>
              <w:rPr>
                <w:rFonts w:ascii="Calibri" w:hAnsi="Calibri" w:cs="Arial"/>
              </w:rPr>
            </w:pPr>
            <w:r>
              <w:rPr>
                <w:rFonts w:ascii="Calibri" w:hAnsi="Calibri" w:cs="Arial"/>
                <w:noProof/>
                <w:lang w:eastAsia="de-DE"/>
              </w:rPr>
              <w:drawing>
                <wp:inline distT="0" distB="0" distL="0" distR="0" wp14:anchorId="6574354F" wp14:editId="362E1534">
                  <wp:extent cx="251999" cy="217626"/>
                  <wp:effectExtent l="0" t="0" r="2540" b="11430"/>
                  <wp:docPr id="3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Alle gespeicherten Kon</w:t>
            </w:r>
            <w:r>
              <w:rPr>
                <w:rFonts w:ascii="Calibri" w:hAnsi="Calibri" w:cs="Arial"/>
                <w:noProof/>
              </w:rPr>
              <w:softHyphen/>
              <w:t>takt</w:t>
            </w:r>
            <w:r>
              <w:rPr>
                <w:rFonts w:ascii="Calibri" w:hAnsi="Calibri" w:cs="Arial"/>
                <w:noProof/>
              </w:rPr>
              <w:softHyphen/>
              <w:t>in</w:t>
            </w:r>
            <w:r>
              <w:rPr>
                <w:rFonts w:ascii="Calibri" w:hAnsi="Calibri" w:cs="Arial"/>
                <w:noProof/>
              </w:rPr>
              <w:softHyphen/>
              <w:t>for</w:t>
            </w:r>
            <w:r>
              <w:rPr>
                <w:rFonts w:ascii="Calibri" w:hAnsi="Calibri" w:cs="Arial"/>
                <w:noProof/>
              </w:rPr>
              <w:softHyphen/>
              <w:t>mat</w:t>
            </w:r>
            <w:r>
              <w:rPr>
                <w:rFonts w:ascii="Calibri" w:hAnsi="Calibri" w:cs="Arial"/>
                <w:noProof/>
              </w:rPr>
              <w:softHyphen/>
              <w:t>ion</w:t>
            </w:r>
            <w:r>
              <w:rPr>
                <w:rFonts w:ascii="Calibri" w:hAnsi="Calibri" w:cs="Arial"/>
                <w:noProof/>
              </w:rPr>
              <w:softHyphen/>
              <w:t>en können</w:t>
            </w:r>
            <w:del w:id="190" w:author="Frank Ingenrieth" w:date="2018-03-29T11:39:00Z">
              <w:r w:rsidDel="00F90BE6">
                <w:rPr>
                  <w:rFonts w:ascii="Calibri" w:hAnsi="Calibri" w:cs="Arial"/>
                  <w:noProof/>
                </w:rPr>
                <w:delText xml:space="preserve"> </w:delText>
              </w:r>
              <w:r w:rsidR="005B4EB4" w:rsidDel="00F90BE6">
                <w:rPr>
                  <w:rFonts w:ascii="Calibri" w:hAnsi="Calibri" w:cs="Arial"/>
                  <w:noProof/>
                </w:rPr>
                <w:delText xml:space="preserve"> </w:delText>
              </w:r>
            </w:del>
            <w:ins w:id="191" w:author="Frank Ingenrieth" w:date="2018-03-29T11:39:00Z">
              <w:r w:rsidR="00F90BE6">
                <w:rPr>
                  <w:rFonts w:ascii="Calibri" w:hAnsi="Calibri" w:cs="Arial"/>
                  <w:noProof/>
                </w:rPr>
                <w:t xml:space="preserve"> </w:t>
              </w:r>
            </w:ins>
            <w:r w:rsidR="005B4EB4">
              <w:rPr>
                <w:rFonts w:ascii="Calibri" w:hAnsi="Calibri" w:cs="Arial"/>
                <w:noProof/>
              </w:rPr>
              <w:t>Ihnen unbekannte.</w:t>
            </w:r>
            <w:r w:rsidR="007966C3">
              <w:rPr>
                <w:rFonts w:ascii="Calibri" w:hAnsi="Calibri" w:cs="Arial"/>
                <w:noProof/>
              </w:rPr>
              <w:t xml:space="preserve"> dauerhaft ausgelesen und gespeichert werden</w:t>
            </w:r>
          </w:p>
        </w:tc>
      </w:tr>
      <w:tr w:rsidR="008B77AB" w14:paraId="559AAC0A" w14:textId="77777777">
        <w:tc>
          <w:tcPr>
            <w:tcW w:w="4390" w:type="dxa"/>
            <w:shd w:val="clear" w:color="auto" w:fill="D9D9D9" w:themeFill="background1" w:themeFillShade="D9"/>
          </w:tcPr>
          <w:p w14:paraId="7D3F38FD"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20F04F3F" wp14:editId="3E1CF82E">
                  <wp:extent cx="254000" cy="215900"/>
                  <wp:effectExtent l="0" t="0" r="0" b="1270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00" cy="215900"/>
                          </a:xfrm>
                          <a:prstGeom prst="rect">
                            <a:avLst/>
                          </a:prstGeom>
                        </pic:spPr>
                      </pic:pic>
                    </a:graphicData>
                  </a:graphic>
                </wp:inline>
              </w:drawing>
            </w:r>
            <w:r>
              <w:rPr>
                <w:noProof/>
              </w:rPr>
              <w:t xml:space="preserve"> Die App kann das Adressbuch aktualisieren oder Kontakte ver</w:t>
            </w:r>
            <w:r>
              <w:rPr>
                <w:noProof/>
              </w:rPr>
              <w:softHyphen/>
              <w:t>knüpfen.</w:t>
            </w:r>
          </w:p>
        </w:tc>
        <w:tc>
          <w:tcPr>
            <w:tcW w:w="4394" w:type="dxa"/>
            <w:shd w:val="clear" w:color="auto" w:fill="D9D9D9" w:themeFill="background1" w:themeFillShade="D9"/>
          </w:tcPr>
          <w:p w14:paraId="7D7A3D9D" w14:textId="282E63E9" w:rsidR="008B77AB" w:rsidRDefault="00B37703" w:rsidP="007966C3">
            <w:pPr>
              <w:ind w:left="463" w:hanging="463"/>
              <w:rPr>
                <w:rFonts w:ascii="Calibri" w:hAnsi="Calibri" w:cs="Arial"/>
                <w:noProof/>
                <w:lang w:eastAsia="de-DE"/>
              </w:rPr>
            </w:pPr>
            <w:r>
              <w:rPr>
                <w:rFonts w:ascii="Calibri" w:hAnsi="Calibri" w:cs="Arial"/>
                <w:noProof/>
                <w:lang w:eastAsia="de-DE"/>
              </w:rPr>
              <w:drawing>
                <wp:inline distT="0" distB="0" distL="0" distR="0" wp14:anchorId="7869E3CF" wp14:editId="11557A02">
                  <wp:extent cx="251999" cy="217626"/>
                  <wp:effectExtent l="0" t="0" r="2540" b="11430"/>
                  <wp:docPr id="28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lang w:eastAsia="de-DE"/>
              </w:rPr>
              <w:t xml:space="preserve">Sie riskieren damit nicht nur </w:t>
            </w:r>
            <w:r w:rsidR="007966C3">
              <w:rPr>
                <w:rFonts w:ascii="Calibri" w:hAnsi="Calibri" w:cs="Arial"/>
                <w:noProof/>
                <w:lang w:eastAsia="de-DE"/>
              </w:rPr>
              <w:t xml:space="preserve">die Übermittlung </w:t>
            </w:r>
            <w:r>
              <w:rPr>
                <w:rFonts w:ascii="Calibri" w:hAnsi="Calibri" w:cs="Arial"/>
                <w:noProof/>
                <w:lang w:eastAsia="de-DE"/>
              </w:rPr>
              <w:t>Ihrer eigenen Daten, sondern auch d</w:t>
            </w:r>
            <w:r w:rsidR="00CD53C1">
              <w:rPr>
                <w:rFonts w:ascii="Calibri" w:hAnsi="Calibri" w:cs="Arial"/>
                <w:noProof/>
                <w:lang w:eastAsia="de-DE"/>
              </w:rPr>
              <w:t>ie</w:t>
            </w:r>
            <w:r>
              <w:rPr>
                <w:rFonts w:ascii="Calibri" w:hAnsi="Calibri" w:cs="Arial"/>
                <w:noProof/>
                <w:lang w:eastAsia="de-DE"/>
              </w:rPr>
              <w:t>jenige Ihrer Kontakte.</w:t>
            </w:r>
          </w:p>
        </w:tc>
      </w:tr>
    </w:tbl>
    <w:p w14:paraId="29C6ED27" w14:textId="77777777" w:rsidR="008B77AB" w:rsidRDefault="008B77AB">
      <w:pPr>
        <w:rPr>
          <w:b/>
          <w:noProof/>
        </w:rPr>
      </w:pPr>
    </w:p>
    <w:p w14:paraId="51712855" w14:textId="7D251400" w:rsidR="006D2AFC" w:rsidRDefault="006D2AFC">
      <w:r>
        <w:t>Unsere Empfehlung(en)</w:t>
      </w:r>
    </w:p>
    <w:p w14:paraId="0974DEAD" w14:textId="4714F0C2" w:rsidR="007966C3" w:rsidRDefault="00703E5C">
      <w:r>
        <w:t>Verbieten</w:t>
      </w:r>
      <w:del w:id="192" w:author="Frank Ingenrieth" w:date="2018-03-29T11:39:00Z">
        <w:r w:rsidDel="00F90BE6">
          <w:delText xml:space="preserve"> </w:delText>
        </w:r>
        <w:r w:rsidR="00B37703" w:rsidDel="00F90BE6">
          <w:delText xml:space="preserve"> </w:delText>
        </w:r>
      </w:del>
      <w:ins w:id="193" w:author="Frank Ingenrieth" w:date="2018-03-29T11:39:00Z">
        <w:r w:rsidR="00F90BE6">
          <w:t xml:space="preserve"> </w:t>
        </w:r>
      </w:ins>
      <w:r w:rsidR="00B37703">
        <w:t>Sie der App den Zugriff auf Ihr Adressbuch</w:t>
      </w:r>
      <w:r w:rsidR="003E5559">
        <w:t>.</w:t>
      </w:r>
    </w:p>
    <w:p w14:paraId="4F84ABC3" w14:textId="5960FAA6" w:rsidR="008B77AB" w:rsidRDefault="003E5559">
      <w:r>
        <w:t xml:space="preserve">Wenn Sie das nicht möchten, prüfen Sie, ob Sie besonders schützenswerte Kontakte gespeichert haben und löschen Sie diese gegebenenfalls. </w:t>
      </w:r>
    </w:p>
    <w:p w14:paraId="0AA39CF5" w14:textId="3C45FCC1" w:rsidR="005B4EB4" w:rsidRDefault="003B7E19" w:rsidP="00F90BE6">
      <w:pPr>
        <w:jc w:val="center"/>
        <w:rPr>
          <w:rFonts w:ascii="Calibri" w:hAnsi="Calibri" w:cs="Arial"/>
          <w:sz w:val="16"/>
          <w:szCs w:val="16"/>
        </w:rPr>
      </w:pPr>
      <w:commentRangeStart w:id="194"/>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94"/>
      <w:r>
        <w:rPr>
          <w:b/>
          <w:noProof/>
        </w:rPr>
        <w:t>!</w:t>
      </w:r>
      <w:r>
        <w:rPr>
          <w:rStyle w:val="Kommentarzeichen"/>
        </w:rPr>
        <w:commentReference w:id="194"/>
      </w:r>
    </w:p>
    <w:p w14:paraId="652CFE2F" w14:textId="755B44FD" w:rsidR="008B77AB" w:rsidRDefault="007966C3" w:rsidP="009C663D">
      <w:pPr>
        <w:jc w:val="left"/>
        <w:rPr>
          <w:b/>
          <w:noProof/>
        </w:rPr>
      </w:pPr>
      <w:r>
        <w:rPr>
          <w:b/>
          <w:noProof/>
          <w:lang w:eastAsia="de-DE"/>
        </w:rPr>
        <mc:AlternateContent>
          <mc:Choice Requires="wps">
            <w:drawing>
              <wp:anchor distT="0" distB="0" distL="114300" distR="114300" simplePos="0" relativeHeight="251720704" behindDoc="0" locked="0" layoutInCell="1" allowOverlap="1" wp14:anchorId="70F1B333" wp14:editId="1C8860E7">
                <wp:simplePos x="0" y="0"/>
                <wp:positionH relativeFrom="margin">
                  <wp:align>left</wp:align>
                </wp:positionH>
                <wp:positionV relativeFrom="paragraph">
                  <wp:posOffset>774065</wp:posOffset>
                </wp:positionV>
                <wp:extent cx="3314700" cy="333375"/>
                <wp:effectExtent l="0" t="0" r="19050" b="28575"/>
                <wp:wrapNone/>
                <wp:docPr id="200" name="Abgerundetes Rechteck 200"/>
                <wp:cNvGraphicFramePr/>
                <a:graphic xmlns:a="http://schemas.openxmlformats.org/drawingml/2006/main">
                  <a:graphicData uri="http://schemas.microsoft.com/office/word/2010/wordprocessingShape">
                    <wps:wsp>
                      <wps:cNvSpPr/>
                      <wps:spPr>
                        <a:xfrm>
                          <a:off x="0" y="0"/>
                          <a:ext cx="3314700"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861144C" w14:textId="2D2EC2E9" w:rsidR="00BF4F88" w:rsidRDefault="00BF4F88" w:rsidP="00F90BE6">
                            <w:pPr>
                              <w:jc w:val="center"/>
                            </w:pPr>
                            <w:r>
                              <w:t>Kontakte überprüfen und gegebenenfalls löschen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F1B333" id="Abgerundetes Rechteck 200" o:spid="_x0000_s1074" style="position:absolute;margin-left:0;margin-top:60.95pt;width:261pt;height:26.25pt;z-index:2517207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" fillcolor="#ffc000 [3207]" strokecolor="#7f5f00 [1607]" strokeweight="1pt">
                <v:stroke joinstyle="miter"/>
                <v:textbox>
                  <w:txbxContent>
                    <w:p w14:paraId="7861144C" w14:textId="2D2EC2E9" w:rsidR="00BF4F88" w:rsidRDefault="00BF4F88" w:rsidP="00F90BE6">
                      <w:pPr>
                        <w:jc w:val="center"/>
                      </w:pPr>
                      <w:r>
                        <w:t>Kontakte überprüfen und gegebenenfalls löschen</w:t>
                      </w:r>
                    </w:p>
                  </w:txbxContent>
                </v:textbox>
                <w10:wrap anchorx="margin"/>
              </v:roundrect>
            </w:pict>
          </mc:Fallback>
        </mc:AlternateContent>
      </w:r>
      <w:r>
        <w:rPr>
          <w:b/>
          <w:noProof/>
          <w:lang w:eastAsia="de-DE"/>
        </w:rPr>
        <mc:AlternateContent>
          <mc:Choice Requires="wps">
            <w:drawing>
              <wp:anchor distT="0" distB="0" distL="114300" distR="114300" simplePos="0" relativeHeight="251722752" behindDoc="0" locked="0" layoutInCell="1" allowOverlap="1" wp14:anchorId="2C1D5017" wp14:editId="3A6A9D27">
                <wp:simplePos x="0" y="0"/>
                <wp:positionH relativeFrom="margin">
                  <wp:align>left</wp:align>
                </wp:positionH>
                <wp:positionV relativeFrom="paragraph">
                  <wp:posOffset>1345565</wp:posOffset>
                </wp:positionV>
                <wp:extent cx="1943100" cy="333375"/>
                <wp:effectExtent l="0" t="0" r="19050" b="28575"/>
                <wp:wrapNone/>
                <wp:docPr id="201" name="Abgerundetes Rechteck 201"/>
                <wp:cNvGraphicFramePr/>
                <a:graphic xmlns:a="http://schemas.openxmlformats.org/drawingml/2006/main">
                  <a:graphicData uri="http://schemas.microsoft.com/office/word/2010/wordprocessingShape">
                    <wps:wsp>
                      <wps:cNvSpPr/>
                      <wps:spPr>
                        <a:xfrm>
                          <a:off x="0" y="0"/>
                          <a:ext cx="1943100"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6FA4660" w14:textId="271BB790"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1D5017" id="Abgerundetes Rechteck 201" o:spid="_x0000_s1075" style="position:absolute;margin-left:0;margin-top:105.95pt;width:153pt;height:26.25pt;z-index:25172275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" fillcolor="#ffc000 [3207]" strokecolor="#7f5f00 [1607]" strokeweight="1pt">
                <v:stroke joinstyle="miter"/>
                <v:textbox>
                  <w:txbxContent>
                    <w:p w14:paraId="36FA4660" w14:textId="271BB790" w:rsidR="00BF4F88" w:rsidRDefault="00BF4F88" w:rsidP="00F90BE6">
                      <w:pPr>
                        <w:jc w:val="center"/>
                      </w:pPr>
                      <w:r>
                        <w:t>Deinstallieren der App</w:t>
                      </w:r>
                    </w:p>
                  </w:txbxContent>
                </v:textbox>
                <w10:wrap anchorx="margin"/>
              </v:roundrect>
            </w:pict>
          </mc:Fallback>
        </mc:AlternateContent>
      </w:r>
      <w:r>
        <w:rPr>
          <w:b/>
          <w:noProof/>
          <w:lang w:eastAsia="de-DE"/>
        </w:rPr>
        <mc:AlternateContent>
          <mc:Choice Requires="wps">
            <w:drawing>
              <wp:anchor distT="0" distB="0" distL="114300" distR="114300" simplePos="0" relativeHeight="251718656" behindDoc="0" locked="0" layoutInCell="1" allowOverlap="1" wp14:anchorId="441F1B24" wp14:editId="157BE060">
                <wp:simplePos x="0" y="0"/>
                <wp:positionH relativeFrom="column">
                  <wp:posOffset>4445</wp:posOffset>
                </wp:positionH>
                <wp:positionV relativeFrom="paragraph">
                  <wp:posOffset>202565</wp:posOffset>
                </wp:positionV>
                <wp:extent cx="1943100" cy="333375"/>
                <wp:effectExtent l="0" t="0" r="19050" b="28575"/>
                <wp:wrapNone/>
                <wp:docPr id="199" name="Abgerundetes Rechteck 199"/>
                <wp:cNvGraphicFramePr/>
                <a:graphic xmlns:a="http://schemas.openxmlformats.org/drawingml/2006/main">
                  <a:graphicData uri="http://schemas.microsoft.com/office/word/2010/wordprocessingShape">
                    <wps:wsp>
                      <wps:cNvSpPr/>
                      <wps:spPr>
                        <a:xfrm>
                          <a:off x="0" y="0"/>
                          <a:ext cx="1943100"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6CA828" w14:textId="4C5B6E2F" w:rsidR="00BF4F88" w:rsidRDefault="00BF4F88" w:rsidP="00F90BE6">
                            <w:pPr>
                              <w:jc w:val="center"/>
                            </w:pPr>
                            <w:r>
                              <w:t>Zugriffsrechte entziehen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F1B24" id="Abgerundetes Rechteck 199" o:spid="_x0000_s1076" style="position:absolute;margin-left:.35pt;margin-top:15.95pt;width:153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" fillcolor="#ffc000 [3207]" strokecolor="#7f5f00 [1607]" strokeweight="1pt">
                <v:stroke joinstyle="miter"/>
                <v:textbox>
                  <w:txbxContent>
                    <w:p w14:paraId="5A6CA828" w14:textId="4C5B6E2F" w:rsidR="00BF4F88" w:rsidRDefault="00BF4F88" w:rsidP="00F90BE6">
                      <w:pPr>
                        <w:jc w:val="center"/>
                      </w:pPr>
                      <w:r>
                        <w:t>Zugriffsrechte entziehen</w:t>
                      </w:r>
                    </w:p>
                  </w:txbxContent>
                </v:textbox>
              </v:roundrect>
            </w:pict>
          </mc:Fallback>
        </mc:AlternateContent>
      </w:r>
      <w:r w:rsidR="00321E37">
        <w:rPr>
          <w:b/>
          <w:noProof/>
        </w:rPr>
        <w:br w:type="page"/>
      </w:r>
    </w:p>
    <w:tbl>
      <w:tblPr>
        <w:tblStyle w:val="Tabellenraster"/>
        <w:tblW w:w="8784" w:type="dxa"/>
        <w:tblLook w:val="04A0" w:firstRow="1" w:lastRow="0" w:firstColumn="1" w:lastColumn="0" w:noHBand="0" w:noVBand="1"/>
      </w:tblPr>
      <w:tblGrid>
        <w:gridCol w:w="4390"/>
        <w:gridCol w:w="4394"/>
      </w:tblGrid>
      <w:tr w:rsidR="008B77AB" w14:paraId="2DB61E16" w14:textId="77777777">
        <w:tc>
          <w:tcPr>
            <w:tcW w:w="8784" w:type="dxa"/>
            <w:gridSpan w:val="2"/>
          </w:tcPr>
          <w:p w14:paraId="2EC3EF0A" w14:textId="77777777" w:rsidR="008B77AB" w:rsidRDefault="00B37703">
            <w:pPr>
              <w:pStyle w:val="berschrift2"/>
              <w:outlineLvl w:val="1"/>
            </w:pPr>
            <w:bookmarkStart w:id="195" w:name="_Toc510082550"/>
            <w:r>
              <w:rPr>
                <w:noProof/>
              </w:rPr>
              <w:lastRenderedPageBreak/>
              <w:t>Die App nutzt Standortdaten</w:t>
            </w:r>
            <w:bookmarkEnd w:id="195"/>
          </w:p>
        </w:tc>
      </w:tr>
      <w:tr w:rsidR="008B77AB" w14:paraId="0F2A61E0" w14:textId="77777777">
        <w:tc>
          <w:tcPr>
            <w:tcW w:w="8784" w:type="dxa"/>
            <w:gridSpan w:val="2"/>
            <w:shd w:val="clear" w:color="auto" w:fill="D9D9D9" w:themeFill="background1" w:themeFillShade="D9"/>
          </w:tcPr>
          <w:p w14:paraId="3EAD0876" w14:textId="77777777" w:rsidR="008B77AB" w:rsidRDefault="00B37703">
            <w:pPr>
              <w:rPr>
                <w:noProof/>
              </w:rPr>
            </w:pPr>
            <w:r>
              <w:rPr>
                <w:noProof/>
              </w:rPr>
              <w:t xml:space="preserve">Die App erfasst Ihre Position. Dies kann sowohl durch GPS als auch die Auswertung des Netzwerkempfangs Ihres Mobilfunkbetreibers oder WLAN-Signals geschehen. </w:t>
            </w:r>
          </w:p>
        </w:tc>
      </w:tr>
      <w:tr w:rsidR="008B77AB" w14:paraId="1E37CEFD" w14:textId="77777777">
        <w:tc>
          <w:tcPr>
            <w:tcW w:w="4390" w:type="dxa"/>
          </w:tcPr>
          <w:p w14:paraId="67F97B08" w14:textId="104C23E3" w:rsidR="008B77AB" w:rsidRDefault="00B37703" w:rsidP="00391A10">
            <w:pPr>
              <w:ind w:left="460" w:hanging="460"/>
              <w:rPr>
                <w:rFonts w:ascii="Arial" w:hAnsi="Arial" w:cs="Arial"/>
              </w:rPr>
            </w:pPr>
            <w:r>
              <w:rPr>
                <w:rFonts w:ascii="Calibri" w:hAnsi="Calibri" w:cs="Arial"/>
                <w:noProof/>
                <w:lang w:eastAsia="de-DE"/>
              </w:rPr>
              <w:drawing>
                <wp:inline distT="0" distB="0" distL="0" distR="0" wp14:anchorId="1736514E" wp14:editId="19D9E81E">
                  <wp:extent cx="251999" cy="217626"/>
                  <wp:effectExtent l="0" t="0" r="0" b="11430"/>
                  <wp:docPr id="25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Standortbezogene </w:t>
            </w:r>
            <w:r w:rsidR="00391A10">
              <w:rPr>
                <w:rFonts w:ascii="Calibri" w:hAnsi="Calibri" w:cs="Arial"/>
                <w:noProof/>
              </w:rPr>
              <w:t xml:space="preserve">Funktionen </w:t>
            </w:r>
            <w:r>
              <w:rPr>
                <w:rFonts w:ascii="Calibri" w:hAnsi="Calibri" w:cs="Arial"/>
                <w:noProof/>
              </w:rPr>
              <w:t xml:space="preserve">können genutzt werden, ohne dass Sie den Standort extra eingeben müssen. </w:t>
            </w:r>
          </w:p>
        </w:tc>
        <w:tc>
          <w:tcPr>
            <w:tcW w:w="4394" w:type="dxa"/>
          </w:tcPr>
          <w:p w14:paraId="68F1C5A2"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57AA8503" wp14:editId="43BDB42F">
                  <wp:extent cx="251999" cy="217626"/>
                  <wp:effectExtent l="0" t="0" r="2540" b="11430"/>
                  <wp:docPr id="6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Ein dauerhafter Zugriff ermöglicht die Er</w:t>
            </w:r>
            <w:r>
              <w:rPr>
                <w:rFonts w:ascii="Calibri" w:hAnsi="Calibri" w:cs="Arial"/>
                <w:noProof/>
              </w:rPr>
              <w:softHyphen/>
              <w:t>stel</w:t>
            </w:r>
            <w:r>
              <w:rPr>
                <w:rFonts w:ascii="Calibri" w:hAnsi="Calibri" w:cs="Arial"/>
                <w:noProof/>
              </w:rPr>
              <w:softHyphen/>
              <w:t>lung von Bewegungsprofilen.</w:t>
            </w:r>
          </w:p>
        </w:tc>
      </w:tr>
      <w:tr w:rsidR="008B77AB" w14:paraId="3A877B57" w14:textId="77777777">
        <w:tc>
          <w:tcPr>
            <w:tcW w:w="4390" w:type="dxa"/>
            <w:shd w:val="clear" w:color="auto" w:fill="D9D9D9" w:themeFill="background1" w:themeFillShade="D9"/>
          </w:tcPr>
          <w:p w14:paraId="5E0C9268"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5FB63EB9" wp14:editId="6D911C44">
                  <wp:extent cx="251999" cy="217626"/>
                  <wp:effectExtent l="0" t="0" r="0" b="11430"/>
                  <wp:docPr id="2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lang w:eastAsia="de-DE"/>
              </w:rPr>
              <w:t xml:space="preserve"> </w:t>
            </w:r>
            <w:r>
              <w:rPr>
                <w:rFonts w:ascii="Calibri" w:hAnsi="Calibri" w:cs="Arial"/>
                <w:noProof/>
              </w:rPr>
              <w:t>Beispiele sind Navigation und Um</w:t>
            </w:r>
            <w:r>
              <w:rPr>
                <w:rFonts w:ascii="Calibri" w:hAnsi="Calibri" w:cs="Arial"/>
                <w:noProof/>
              </w:rPr>
              <w:softHyphen/>
              <w:t>ge</w:t>
            </w:r>
            <w:r>
              <w:rPr>
                <w:rFonts w:ascii="Calibri" w:hAnsi="Calibri" w:cs="Arial"/>
                <w:noProof/>
              </w:rPr>
              <w:softHyphen/>
              <w:t>bungs</w:t>
            </w:r>
            <w:r>
              <w:rPr>
                <w:rFonts w:ascii="Calibri" w:hAnsi="Calibri" w:cs="Arial"/>
                <w:noProof/>
              </w:rPr>
              <w:softHyphen/>
              <w:t>suche</w:t>
            </w:r>
            <w:r>
              <w:rPr>
                <w:noProof/>
              </w:rPr>
              <w:t xml:space="preserve"> oder standortbasierte Werbung. </w:t>
            </w:r>
          </w:p>
        </w:tc>
        <w:tc>
          <w:tcPr>
            <w:tcW w:w="4394" w:type="dxa"/>
            <w:shd w:val="clear" w:color="auto" w:fill="D9D9D9" w:themeFill="background1" w:themeFillShade="D9"/>
          </w:tcPr>
          <w:p w14:paraId="23597919" w14:textId="77777777" w:rsidR="008B77AB" w:rsidRDefault="008B77AB">
            <w:pPr>
              <w:ind w:left="463" w:hanging="463"/>
              <w:rPr>
                <w:rFonts w:ascii="Calibri" w:hAnsi="Calibri" w:cs="Arial"/>
                <w:noProof/>
                <w:lang w:eastAsia="de-DE"/>
              </w:rPr>
            </w:pPr>
          </w:p>
        </w:tc>
      </w:tr>
    </w:tbl>
    <w:p w14:paraId="7A93887A" w14:textId="77777777" w:rsidR="008B77AB" w:rsidRDefault="008B77AB">
      <w:pPr>
        <w:rPr>
          <w:noProof/>
        </w:rPr>
      </w:pPr>
    </w:p>
    <w:p w14:paraId="39F1913A" w14:textId="50EDE4D9" w:rsidR="006D2AFC" w:rsidRDefault="006D2AFC">
      <w:pPr>
        <w:rPr>
          <w:noProof/>
        </w:rPr>
      </w:pPr>
      <w:r>
        <w:rPr>
          <w:noProof/>
        </w:rPr>
        <w:t>Unsere Empfehlung(en)</w:t>
      </w:r>
    </w:p>
    <w:p w14:paraId="38094184" w14:textId="0F8D7A6F" w:rsidR="007B47B3" w:rsidRDefault="00B37703">
      <w:pPr>
        <w:rPr>
          <w:noProof/>
        </w:rPr>
      </w:pPr>
      <w:r>
        <w:rPr>
          <w:noProof/>
        </w:rPr>
        <w:t xml:space="preserve">Aktivieren Sie nur die </w:t>
      </w:r>
      <w:r w:rsidR="007B47B3">
        <w:rPr>
          <w:noProof/>
        </w:rPr>
        <w:t xml:space="preserve">standortbezogenen </w:t>
      </w:r>
      <w:r>
        <w:rPr>
          <w:noProof/>
        </w:rPr>
        <w:t>Funktionen Ihres Smartphones, die zum jeweiligen Zeitpunkt benötigt werden (GPS, WLAN, Bluetooth, etc</w:t>
      </w:r>
      <w:r w:rsidR="00391A10">
        <w:rPr>
          <w:noProof/>
        </w:rPr>
        <w:t>.</w:t>
      </w:r>
      <w:r>
        <w:rPr>
          <w:noProof/>
        </w:rPr>
        <w:t>).</w:t>
      </w:r>
      <w:r w:rsidR="007B47B3">
        <w:rPr>
          <w:noProof/>
        </w:rPr>
        <w:t xml:space="preserve"> </w:t>
      </w:r>
      <w:r w:rsidR="007B47B3">
        <w:rPr>
          <w:b/>
          <w:noProof/>
        </w:rPr>
        <w:t xml:space="preserve">Wenn Sie das nicht möchten, verbieten Sie der App den Zugriff auf den Standort. </w:t>
      </w:r>
    </w:p>
    <w:p w14:paraId="7126A73D" w14:textId="5B5DD6C6" w:rsidR="007B47B3" w:rsidRDefault="00B37703" w:rsidP="007B47B3">
      <w:pPr>
        <w:jc w:val="center"/>
        <w:rPr>
          <w:b/>
          <w:noProof/>
        </w:rPr>
      </w:pPr>
      <w:r>
        <w:rPr>
          <w:b/>
          <w:noProof/>
        </w:rPr>
        <w:t xml:space="preserve">Gewähren Sie </w:t>
      </w:r>
      <w:del w:id="196" w:author="Frank Ingenrieth" w:date="2018-03-29T11:40:00Z">
        <w:r w:rsidR="007F0546" w:rsidDel="00F90BE6">
          <w:rPr>
            <w:b/>
            <w:noProof/>
          </w:rPr>
          <w:delText xml:space="preserve">dieser </w:delText>
        </w:r>
      </w:del>
      <w:ins w:id="197" w:author="Frank Ingenrieth" w:date="2018-03-29T11:40:00Z">
        <w:r w:rsidR="00F90BE6">
          <w:rPr>
            <w:b/>
            <w:noProof/>
          </w:rPr>
          <w:t xml:space="preserve">der </w:t>
        </w:r>
      </w:ins>
      <w:r w:rsidR="007F0546">
        <w:rPr>
          <w:b/>
          <w:noProof/>
        </w:rPr>
        <w:t xml:space="preserve">App </w:t>
      </w:r>
      <w:r>
        <w:rPr>
          <w:b/>
          <w:noProof/>
        </w:rPr>
        <w:t xml:space="preserve">nur Zugriff auf den genauen Standort (GPS), wenn dies wirklich erforderlich ist. </w:t>
      </w:r>
      <w:r w:rsidR="007B47B3">
        <w:rPr>
          <w:b/>
          <w:noProof/>
        </w:rPr>
        <w:t>Wenn Sie das nicht möchten, deaktivieren Sie die Standort-Funktion.</w:t>
      </w:r>
    </w:p>
    <w:p w14:paraId="70E0C04A" w14:textId="3385C0BE" w:rsidR="007B47B3" w:rsidRDefault="003B7E19">
      <w:pPr>
        <w:jc w:val="center"/>
        <w:rPr>
          <w:b/>
          <w:noProof/>
        </w:rPr>
      </w:pPr>
      <w:commentRangeStart w:id="198"/>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198"/>
      <w:r>
        <w:rPr>
          <w:b/>
          <w:noProof/>
        </w:rPr>
        <w:t>!</w:t>
      </w:r>
      <w:r>
        <w:rPr>
          <w:rStyle w:val="Kommentarzeichen"/>
        </w:rPr>
        <w:commentReference w:id="198"/>
      </w:r>
    </w:p>
    <w:p w14:paraId="7240105F" w14:textId="48399880" w:rsidR="007B47B3" w:rsidRDefault="007B47B3" w:rsidP="00F90BE6">
      <w:pPr>
        <w:rPr>
          <w:b/>
          <w:noProof/>
        </w:rPr>
      </w:pPr>
    </w:p>
    <w:p w14:paraId="72EAB343" w14:textId="5B03A844" w:rsidR="007B47B3" w:rsidRDefault="007B47B3">
      <w:pPr>
        <w:jc w:val="center"/>
        <w:rPr>
          <w:b/>
          <w:noProof/>
        </w:rPr>
      </w:pPr>
    </w:p>
    <w:p w14:paraId="3949AF00" w14:textId="46AFF79C" w:rsidR="008B77AB" w:rsidDel="00A96E33" w:rsidRDefault="008416B3">
      <w:pPr>
        <w:jc w:val="center"/>
        <w:rPr>
          <w:del w:id="199" w:author="Carolin Rost" w:date="2018-03-29T15:09:00Z"/>
          <w:b/>
          <w:noProof/>
        </w:rPr>
      </w:pPr>
      <w:bookmarkStart w:id="200" w:name="_GoBack"/>
      <w:bookmarkEnd w:id="200"/>
      <w:del w:id="201" w:author="Carolin Rost" w:date="2018-03-29T15:09:00Z">
        <w:r w:rsidDel="00A96E33">
          <w:rPr>
            <w:b/>
            <w:noProof/>
          </w:rPr>
          <w:delText>Hier.</w:delText>
        </w:r>
      </w:del>
    </w:p>
    <w:p w14:paraId="7276DCEC" w14:textId="77777777" w:rsidR="007F0546" w:rsidRDefault="007F0546">
      <w:pPr>
        <w:jc w:val="center"/>
        <w:rPr>
          <w:rFonts w:ascii="Calibri" w:hAnsi="Calibri" w:cs="Arial"/>
          <w:noProof/>
          <w:sz w:val="16"/>
          <w:szCs w:val="16"/>
        </w:rPr>
      </w:pPr>
    </w:p>
    <w:p w14:paraId="5ACB5CBA" w14:textId="290B78DE" w:rsidR="008B77AB" w:rsidRDefault="00D700D0">
      <w:pPr>
        <w:jc w:val="left"/>
      </w:pPr>
      <w:r>
        <w:rPr>
          <w:noProof/>
          <w:lang w:eastAsia="de-DE"/>
        </w:rPr>
        <mc:AlternateContent>
          <mc:Choice Requires="wps">
            <w:drawing>
              <wp:anchor distT="0" distB="0" distL="114300" distR="114300" simplePos="0" relativeHeight="251725824" behindDoc="0" locked="0" layoutInCell="1" allowOverlap="1" wp14:anchorId="313D6242" wp14:editId="1404F9F7">
                <wp:simplePos x="0" y="0"/>
                <wp:positionH relativeFrom="margin">
                  <wp:align>left</wp:align>
                </wp:positionH>
                <wp:positionV relativeFrom="paragraph">
                  <wp:posOffset>974725</wp:posOffset>
                </wp:positionV>
                <wp:extent cx="3486150" cy="381000"/>
                <wp:effectExtent l="0" t="0" r="19050" b="19050"/>
                <wp:wrapNone/>
                <wp:docPr id="203" name="Abgerundetes Rechteck 203"/>
                <wp:cNvGraphicFramePr/>
                <a:graphic xmlns:a="http://schemas.openxmlformats.org/drawingml/2006/main">
                  <a:graphicData uri="http://schemas.microsoft.com/office/word/2010/wordprocessingShape">
                    <wps:wsp>
                      <wps:cNvSpPr/>
                      <wps:spPr>
                        <a:xfrm>
                          <a:off x="0" y="0"/>
                          <a:ext cx="3486150" cy="381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1E39CDA" w14:textId="1DF63700" w:rsidR="00BF4F88" w:rsidRDefault="00BF4F88" w:rsidP="00F90BE6">
                            <w:pPr>
                              <w:jc w:val="center"/>
                            </w:pPr>
                            <w:r>
                              <w:t>Deaktivierung der globalen Standortfunktion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3D6242" id="Abgerundetes Rechteck 203" o:spid="_x0000_s1077" style="position:absolute;margin-left:0;margin-top:76.75pt;width:274.5pt;height:30pt;z-index:251725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" fillcolor="#ffc000 [3207]" strokecolor="#7f5f00 [1607]" strokeweight="1pt">
                <v:stroke joinstyle="miter"/>
                <v:textbox>
                  <w:txbxContent>
                    <w:p w14:paraId="01E39CDA" w14:textId="1DF63700" w:rsidR="00BF4F88" w:rsidRDefault="00BF4F88" w:rsidP="00F90BE6">
                      <w:pPr>
                        <w:jc w:val="center"/>
                      </w:pPr>
                      <w:r>
                        <w:t>Deaktivierung der globalen Standortfunktion</w:t>
                      </w:r>
                    </w:p>
                  </w:txbxContent>
                </v:textbox>
                <w10:wrap anchorx="margin"/>
              </v:roundrect>
            </w:pict>
          </mc:Fallback>
        </mc:AlternateContent>
      </w:r>
      <w:r>
        <w:rPr>
          <w:noProof/>
          <w:lang w:eastAsia="de-DE"/>
        </w:rPr>
        <mc:AlternateContent>
          <mc:Choice Requires="wps">
            <w:drawing>
              <wp:anchor distT="0" distB="0" distL="114300" distR="114300" simplePos="0" relativeHeight="251723776" behindDoc="0" locked="0" layoutInCell="1" allowOverlap="1" wp14:anchorId="40856AA7" wp14:editId="3828B810">
                <wp:simplePos x="0" y="0"/>
                <wp:positionH relativeFrom="margin">
                  <wp:align>left</wp:align>
                </wp:positionH>
                <wp:positionV relativeFrom="paragraph">
                  <wp:posOffset>298450</wp:posOffset>
                </wp:positionV>
                <wp:extent cx="3486150" cy="381000"/>
                <wp:effectExtent l="0" t="0" r="19050" b="19050"/>
                <wp:wrapNone/>
                <wp:docPr id="202" name="Abgerundetes Rechteck 202"/>
                <wp:cNvGraphicFramePr/>
                <a:graphic xmlns:a="http://schemas.openxmlformats.org/drawingml/2006/main">
                  <a:graphicData uri="http://schemas.microsoft.com/office/word/2010/wordprocessingShape">
                    <wps:wsp>
                      <wps:cNvSpPr/>
                      <wps:spPr>
                        <a:xfrm>
                          <a:off x="0" y="0"/>
                          <a:ext cx="3486150" cy="381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66BB72" w14:textId="40DB3172" w:rsidR="00BF4F88" w:rsidRDefault="00BF4F88" w:rsidP="00F90BE6">
                            <w:pPr>
                              <w:jc w:val="center"/>
                            </w:pPr>
                            <w:r>
                              <w:t>Zugriff verbieten auf den individuellen Standort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856AA7" id="Abgerundetes Rechteck 202" o:spid="_x0000_s1078" style="position:absolute;margin-left:0;margin-top:23.5pt;width:274.5pt;height:30pt;z-index:2517237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" fillcolor="#ffc000 [3207]" strokecolor="#7f5f00 [1607]" strokeweight="1pt">
                <v:stroke joinstyle="miter"/>
                <v:textbox>
                  <w:txbxContent>
                    <w:p w14:paraId="1B66BB72" w14:textId="40DB3172" w:rsidR="00BF4F88" w:rsidRDefault="00BF4F88" w:rsidP="00F90BE6">
                      <w:pPr>
                        <w:jc w:val="center"/>
                      </w:pPr>
                      <w:r>
                        <w:t>Zugriff verbieten auf den individuellen Standort</w:t>
                      </w:r>
                    </w:p>
                  </w:txbxContent>
                </v:textbox>
                <w10:wrap anchorx="margin"/>
              </v:roundrect>
            </w:pict>
          </mc:Fallback>
        </mc:AlternateContent>
      </w:r>
      <w:r>
        <w:rPr>
          <w:noProof/>
          <w:lang w:eastAsia="de-DE"/>
        </w:rPr>
        <mc:AlternateContent>
          <mc:Choice Requires="wps">
            <w:drawing>
              <wp:anchor distT="0" distB="0" distL="114300" distR="114300" simplePos="0" relativeHeight="251727872" behindDoc="0" locked="0" layoutInCell="1" allowOverlap="1" wp14:anchorId="4372C976" wp14:editId="6A350C5A">
                <wp:simplePos x="0" y="0"/>
                <wp:positionH relativeFrom="margin">
                  <wp:align>left</wp:align>
                </wp:positionH>
                <wp:positionV relativeFrom="paragraph">
                  <wp:posOffset>1584325</wp:posOffset>
                </wp:positionV>
                <wp:extent cx="2085975" cy="381000"/>
                <wp:effectExtent l="0" t="0" r="28575" b="19050"/>
                <wp:wrapNone/>
                <wp:docPr id="204" name="Abgerundetes Rechteck 204"/>
                <wp:cNvGraphicFramePr/>
                <a:graphic xmlns:a="http://schemas.openxmlformats.org/drawingml/2006/main">
                  <a:graphicData uri="http://schemas.microsoft.com/office/word/2010/wordprocessingShape">
                    <wps:wsp>
                      <wps:cNvSpPr/>
                      <wps:spPr>
                        <a:xfrm>
                          <a:off x="0" y="0"/>
                          <a:ext cx="2085975" cy="381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3929A44" w14:textId="1027B6E2"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2C976" id="Abgerundetes Rechteck 204" o:spid="_x0000_s1079" style="position:absolute;margin-left:0;margin-top:124.75pt;width:164.25pt;height:30pt;z-index:2517278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" fillcolor="#ffc000 [3207]" strokecolor="#7f5f00 [1607]" strokeweight="1pt">
                <v:stroke joinstyle="miter"/>
                <v:textbox>
                  <w:txbxContent>
                    <w:p w14:paraId="43929A44" w14:textId="1027B6E2" w:rsidR="00BF4F88" w:rsidRDefault="00BF4F88" w:rsidP="00F90BE6">
                      <w:pPr>
                        <w:jc w:val="center"/>
                      </w:pPr>
                      <w:r>
                        <w:t>Deinstallieren der App</w:t>
                      </w:r>
                    </w:p>
                  </w:txbxContent>
                </v:textbox>
                <w10:wrap anchorx="margin"/>
              </v:roundrect>
            </w:pict>
          </mc:Fallback>
        </mc:AlternateContent>
      </w:r>
      <w:r w:rsidR="00B37703">
        <w:br w:type="page"/>
      </w:r>
    </w:p>
    <w:p w14:paraId="46B14195" w14:textId="77777777" w:rsidR="008B77AB" w:rsidRDefault="00B37703">
      <w:pPr>
        <w:pStyle w:val="berschrift1"/>
      </w:pPr>
      <w:bookmarkStart w:id="202" w:name="_Toc510082551"/>
      <w:r>
        <w:lastRenderedPageBreak/>
        <w:t>Profil</w:t>
      </w:r>
      <w:bookmarkEnd w:id="202"/>
    </w:p>
    <w:p w14:paraId="192DCE31" w14:textId="77777777" w:rsidR="008B77AB" w:rsidRDefault="008B77AB"/>
    <w:tbl>
      <w:tblPr>
        <w:tblStyle w:val="Tabellenraster"/>
        <w:tblW w:w="0" w:type="auto"/>
        <w:tblLook w:val="04A0" w:firstRow="1" w:lastRow="0" w:firstColumn="1" w:lastColumn="0" w:noHBand="0" w:noVBand="1"/>
      </w:tblPr>
      <w:tblGrid>
        <w:gridCol w:w="4388"/>
        <w:gridCol w:w="4390"/>
      </w:tblGrid>
      <w:tr w:rsidR="008B77AB" w14:paraId="367DCAE4" w14:textId="77777777">
        <w:tc>
          <w:tcPr>
            <w:tcW w:w="8778" w:type="dxa"/>
            <w:gridSpan w:val="2"/>
          </w:tcPr>
          <w:p w14:paraId="0D4BF835" w14:textId="77777777" w:rsidR="008B77AB" w:rsidRDefault="00B37703">
            <w:pPr>
              <w:pStyle w:val="berschrift2"/>
              <w:outlineLvl w:val="1"/>
            </w:pPr>
            <w:bookmarkStart w:id="203" w:name="_Toc510082552"/>
            <w:r>
              <w:rPr>
                <w:noProof/>
              </w:rPr>
              <w:t>Es wird ein Profil über Sie erstellt</w:t>
            </w:r>
            <w:bookmarkEnd w:id="203"/>
          </w:p>
        </w:tc>
      </w:tr>
      <w:tr w:rsidR="008B77AB" w14:paraId="1589A11C" w14:textId="77777777">
        <w:tc>
          <w:tcPr>
            <w:tcW w:w="8778" w:type="dxa"/>
            <w:gridSpan w:val="2"/>
            <w:shd w:val="clear" w:color="auto" w:fill="D9D9D9" w:themeFill="background1" w:themeFillShade="D9"/>
          </w:tcPr>
          <w:p w14:paraId="12DD6B2A" w14:textId="4C796378" w:rsidR="008B77AB" w:rsidRDefault="00B37703">
            <w:pPr>
              <w:rPr>
                <w:noProof/>
              </w:rPr>
            </w:pPr>
            <w:r>
              <w:rPr>
                <w:noProof/>
              </w:rPr>
              <w:t>Der Anbieter, Partner oder integrierte Dritter erstellen ein Profil über Sie. Profile können für unterschiedliche Zwecke genutzt werden; z.B. zur personalisierten Werbung, Individualisierung des Angebots</w:t>
            </w:r>
            <w:r w:rsidR="00D25D2A">
              <w:rPr>
                <w:noProof/>
              </w:rPr>
              <w:t>,</w:t>
            </w:r>
            <w:r>
              <w:rPr>
                <w:noProof/>
              </w:rPr>
              <w:t xml:space="preserve"> aber auch zur Verbesserung der Sicherheit und Qualität.</w:t>
            </w:r>
          </w:p>
          <w:p w14:paraId="5364F808" w14:textId="77777777" w:rsidR="008B77AB" w:rsidRDefault="00B37703">
            <w:pPr>
              <w:rPr>
                <w:noProof/>
              </w:rPr>
            </w:pPr>
            <w:r>
              <w:rPr>
                <w:noProof/>
              </w:rPr>
              <w:t>Profile integrieren in der Regel mehr Informationen (z.B. Informationen über Ihr Nutzungsverhalten oder Geräteinformationen) als solche, die Sie selbst aktiv zur Verfügung gestellt haben.</w:t>
            </w:r>
          </w:p>
          <w:p w14:paraId="638C3993" w14:textId="77777777" w:rsidR="008B77AB" w:rsidRDefault="00B37703">
            <w:pPr>
              <w:rPr>
                <w:noProof/>
              </w:rPr>
            </w:pPr>
            <w:r>
              <w:rPr>
                <w:noProof/>
              </w:rPr>
              <w:t>Beachten Sie: Eine Profilbildung ist nicht zwingend mit personalisierter Werbung gleichzusetzen. Wenn Ihre Daten laut Datenschutzerklärung auch für personalisierte Werbung genutzt werden, wird ein entsprechender Fund angezeigt.</w:t>
            </w:r>
          </w:p>
        </w:tc>
      </w:tr>
      <w:tr w:rsidR="008B77AB" w14:paraId="08F4E5D3" w14:textId="77777777">
        <w:tc>
          <w:tcPr>
            <w:tcW w:w="4388" w:type="dxa"/>
          </w:tcPr>
          <w:p w14:paraId="5BF66771"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72F64D78" wp14:editId="6E06DCAB">
                  <wp:extent cx="251999" cy="217626"/>
                  <wp:effectExtent l="0" t="0" r="0" b="1143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Dies ermöglicht eine bessere Per</w:t>
            </w:r>
            <w:r>
              <w:rPr>
                <w:rFonts w:ascii="Calibri" w:hAnsi="Calibri" w:cs="Arial"/>
                <w:noProof/>
              </w:rPr>
              <w:softHyphen/>
              <w:t>so</w:t>
            </w:r>
            <w:r>
              <w:rPr>
                <w:rFonts w:ascii="Calibri" w:hAnsi="Calibri" w:cs="Arial"/>
                <w:noProof/>
              </w:rPr>
              <w:softHyphen/>
              <w:t>na</w:t>
            </w:r>
            <w:r>
              <w:rPr>
                <w:rFonts w:ascii="Calibri" w:hAnsi="Calibri" w:cs="Arial"/>
                <w:noProof/>
              </w:rPr>
              <w:softHyphen/>
              <w:t>li</w:t>
            </w:r>
            <w:r>
              <w:rPr>
                <w:rFonts w:ascii="Calibri" w:hAnsi="Calibri" w:cs="Arial"/>
                <w:noProof/>
              </w:rPr>
              <w:softHyphen/>
              <w:t>si</w:t>
            </w:r>
            <w:r>
              <w:rPr>
                <w:rFonts w:ascii="Calibri" w:hAnsi="Calibri" w:cs="Arial"/>
                <w:noProof/>
              </w:rPr>
              <w:softHyphen/>
              <w:t>erung des Angebots.</w:t>
            </w:r>
          </w:p>
          <w:p w14:paraId="16EB43B4" w14:textId="77777777" w:rsidR="008B77AB" w:rsidRDefault="008B77AB">
            <w:pPr>
              <w:rPr>
                <w:rFonts w:ascii="Arial" w:hAnsi="Arial" w:cs="Arial"/>
              </w:rPr>
            </w:pPr>
          </w:p>
        </w:tc>
        <w:tc>
          <w:tcPr>
            <w:tcW w:w="4390" w:type="dxa"/>
          </w:tcPr>
          <w:p w14:paraId="5A910836" w14:textId="77777777" w:rsidR="008B77AB" w:rsidRDefault="00B37703">
            <w:pPr>
              <w:ind w:left="463" w:hanging="463"/>
              <w:rPr>
                <w:rFonts w:ascii="Calibri" w:hAnsi="Calibri" w:cs="Arial"/>
              </w:rPr>
            </w:pPr>
            <w:r>
              <w:rPr>
                <w:rFonts w:ascii="Calibri" w:hAnsi="Calibri" w:cs="Arial"/>
                <w:noProof/>
                <w:lang w:eastAsia="de-DE"/>
              </w:rPr>
              <w:drawing>
                <wp:inline distT="0" distB="0" distL="0" distR="0" wp14:anchorId="184C7180" wp14:editId="47AB0C33">
                  <wp:extent cx="251999" cy="217626"/>
                  <wp:effectExtent l="0" t="0" r="2540" b="11430"/>
                  <wp:docPr id="27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können auf Grund Ihres Profils von einzelnen Inhalten und Angeboten ausgeschlossen werden.</w:t>
            </w:r>
          </w:p>
        </w:tc>
      </w:tr>
    </w:tbl>
    <w:p w14:paraId="362179D7" w14:textId="77777777" w:rsidR="008B77AB" w:rsidRDefault="008B77AB">
      <w:pPr>
        <w:jc w:val="left"/>
        <w:rPr>
          <w:b/>
          <w:noProof/>
        </w:rPr>
      </w:pPr>
    </w:p>
    <w:p w14:paraId="3B29BFBE" w14:textId="77777777" w:rsidR="003F1E60" w:rsidRDefault="003F1E60" w:rsidP="003F1E60">
      <w:pPr>
        <w:jc w:val="left"/>
        <w:rPr>
          <w:b/>
          <w:noProof/>
        </w:rPr>
      </w:pPr>
      <w:r>
        <w:rPr>
          <w:b/>
          <w:noProof/>
        </w:rPr>
        <w:t>Unsere Empfehlung(en)</w:t>
      </w:r>
    </w:p>
    <w:p w14:paraId="3F2CF7C3" w14:textId="77777777" w:rsidR="003F1E60" w:rsidRDefault="003F1E60">
      <w:pPr>
        <w:jc w:val="left"/>
        <w:rPr>
          <w:b/>
          <w:noProof/>
        </w:rPr>
      </w:pPr>
    </w:p>
    <w:p w14:paraId="3D4BEAB2" w14:textId="77777777" w:rsidR="008B77AB" w:rsidRDefault="00B37703">
      <w:pPr>
        <w:jc w:val="left"/>
        <w:rPr>
          <w:b/>
          <w:noProof/>
        </w:rPr>
      </w:pPr>
      <w:r>
        <w:rPr>
          <w:b/>
          <w:noProof/>
        </w:rPr>
        <w:t>Prüfen Sie, ob Sie Möglichkeiten haben, der Profilbildung zu widersprechen.</w:t>
      </w:r>
    </w:p>
    <w:p w14:paraId="55C6A16A" w14:textId="09C24C45" w:rsidR="00F93DB5" w:rsidRDefault="003B7E19" w:rsidP="00F90BE6">
      <w:pPr>
        <w:jc w:val="center"/>
        <w:rPr>
          <w:b/>
          <w:noProof/>
        </w:rPr>
      </w:pPr>
      <w:commentRangeStart w:id="204"/>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204"/>
      <w:r>
        <w:rPr>
          <w:b/>
          <w:noProof/>
        </w:rPr>
        <w:t>!</w:t>
      </w:r>
      <w:r>
        <w:rPr>
          <w:rStyle w:val="Kommentarzeichen"/>
        </w:rPr>
        <w:commentReference w:id="204"/>
      </w:r>
    </w:p>
    <w:p w14:paraId="0E00D09C" w14:textId="77777777" w:rsidR="003B7E19" w:rsidRDefault="003B7E19" w:rsidP="00F90BE6">
      <w:pPr>
        <w:jc w:val="center"/>
        <w:rPr>
          <w:b/>
          <w:noProof/>
        </w:rPr>
      </w:pPr>
    </w:p>
    <w:p w14:paraId="504FB1A2" w14:textId="77777777" w:rsidR="003B7E19" w:rsidRDefault="003B7E19" w:rsidP="00F90BE6">
      <w:pPr>
        <w:jc w:val="center"/>
        <w:rPr>
          <w:b/>
          <w:noProof/>
        </w:rPr>
      </w:pPr>
    </w:p>
    <w:p w14:paraId="3CCACAE8" w14:textId="3C1C41C4" w:rsidR="00A90973" w:rsidRDefault="00F93DB5">
      <w:pPr>
        <w:jc w:val="left"/>
        <w:rPr>
          <w:b/>
          <w:noProof/>
        </w:rPr>
      </w:pPr>
      <w:r>
        <w:rPr>
          <w:b/>
          <w:noProof/>
          <w:lang w:eastAsia="de-DE"/>
        </w:rPr>
        <mc:AlternateContent>
          <mc:Choice Requires="wps">
            <w:drawing>
              <wp:anchor distT="0" distB="0" distL="114300" distR="114300" simplePos="0" relativeHeight="251753472" behindDoc="0" locked="0" layoutInCell="1" allowOverlap="1" wp14:anchorId="44739103" wp14:editId="2EE8990D">
                <wp:simplePos x="0" y="0"/>
                <wp:positionH relativeFrom="column">
                  <wp:posOffset>61595</wp:posOffset>
                </wp:positionH>
                <wp:positionV relativeFrom="paragraph">
                  <wp:posOffset>580390</wp:posOffset>
                </wp:positionV>
                <wp:extent cx="3181350" cy="390525"/>
                <wp:effectExtent l="0" t="0" r="19050" b="28575"/>
                <wp:wrapNone/>
                <wp:docPr id="223" name="Abgerundetes Rechteck 223"/>
                <wp:cNvGraphicFramePr/>
                <a:graphic xmlns:a="http://schemas.openxmlformats.org/drawingml/2006/main">
                  <a:graphicData uri="http://schemas.microsoft.com/office/word/2010/wordprocessingShape">
                    <wps:wsp>
                      <wps:cNvSpPr/>
                      <wps:spPr>
                        <a:xfrm>
                          <a:off x="0" y="0"/>
                          <a:ext cx="3181350" cy="3905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FCCA45" w14:textId="2C44555A"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739103" id="Abgerundetes Rechteck 223" o:spid="_x0000_s1080" style="position:absolute;margin-left:4.85pt;margin-top:45.7pt;width:250.5pt;height:30.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" fillcolor="#ffc000 [3207]" strokecolor="#7f5f00 [1607]" strokeweight="1pt">
                <v:stroke joinstyle="miter"/>
                <v:textbox>
                  <w:txbxContent>
                    <w:p w14:paraId="5AFCCA45" w14:textId="2C44555A" w:rsidR="00BF4F88" w:rsidRDefault="00BF4F88" w:rsidP="00F90BE6">
                      <w:pPr>
                        <w:jc w:val="center"/>
                      </w:pPr>
                      <w:r>
                        <w:t>Deinstallieren der App</w:t>
                      </w:r>
                    </w:p>
                  </w:txbxContent>
                </v:textbox>
              </v:roundrect>
            </w:pict>
          </mc:Fallback>
        </mc:AlternateContent>
      </w:r>
      <w:r>
        <w:rPr>
          <w:b/>
          <w:noProof/>
          <w:lang w:eastAsia="de-DE"/>
        </w:rPr>
        <mc:AlternateContent>
          <mc:Choice Requires="wps">
            <w:drawing>
              <wp:anchor distT="0" distB="0" distL="114300" distR="114300" simplePos="0" relativeHeight="251751424" behindDoc="0" locked="0" layoutInCell="1" allowOverlap="1" wp14:anchorId="0392A81C" wp14:editId="5689A0CB">
                <wp:simplePos x="0" y="0"/>
                <wp:positionH relativeFrom="column">
                  <wp:posOffset>42544</wp:posOffset>
                </wp:positionH>
                <wp:positionV relativeFrom="paragraph">
                  <wp:posOffset>8890</wp:posOffset>
                </wp:positionV>
                <wp:extent cx="3209925" cy="390525"/>
                <wp:effectExtent l="0" t="0" r="28575" b="28575"/>
                <wp:wrapNone/>
                <wp:docPr id="222" name="Abgerundetes Rechteck 222"/>
                <wp:cNvGraphicFramePr/>
                <a:graphic xmlns:a="http://schemas.openxmlformats.org/drawingml/2006/main">
                  <a:graphicData uri="http://schemas.microsoft.com/office/word/2010/wordprocessingShape">
                    <wps:wsp>
                      <wps:cNvSpPr/>
                      <wps:spPr>
                        <a:xfrm>
                          <a:off x="0" y="0"/>
                          <a:ext cx="3209925" cy="3905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D3D023" w14:textId="6CB86F05" w:rsidR="00BF4F88" w:rsidRDefault="00BF4F88" w:rsidP="00F90BE6">
                            <w:pPr>
                              <w:jc w:val="center"/>
                            </w:pPr>
                            <w:r>
                              <w:t>Betroffenenrecht: Widerspruch bei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92A81C" id="Abgerundetes Rechteck 222" o:spid="_x0000_s1081" style="position:absolute;margin-left:3.35pt;margin-top:.7pt;width:252.75pt;height:30.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" fillcolor="#ffc000 [3207]" strokecolor="#7f5f00 [1607]" strokeweight="1pt">
                <v:stroke joinstyle="miter"/>
                <v:textbox>
                  <w:txbxContent>
                    <w:p w14:paraId="74D3D023" w14:textId="6CB86F05" w:rsidR="00BF4F88" w:rsidRDefault="00BF4F88" w:rsidP="00F90BE6">
                      <w:pPr>
                        <w:jc w:val="center"/>
                      </w:pPr>
                      <w:r>
                        <w:t>Betroffenenrecht: Widerspruch bei Profil</w:t>
                      </w:r>
                    </w:p>
                  </w:txbxContent>
                </v:textbox>
              </v:roundrect>
            </w:pict>
          </mc:Fallback>
        </mc:AlternateContent>
      </w:r>
      <w:r w:rsidR="00321E37">
        <w:rPr>
          <w:b/>
          <w:noProof/>
        </w:rPr>
        <w:br w:type="page"/>
      </w:r>
    </w:p>
    <w:tbl>
      <w:tblPr>
        <w:tblStyle w:val="Tabellenraster"/>
        <w:tblW w:w="8784" w:type="dxa"/>
        <w:tblLook w:val="04A0" w:firstRow="1" w:lastRow="0" w:firstColumn="1" w:lastColumn="0" w:noHBand="0" w:noVBand="1"/>
      </w:tblPr>
      <w:tblGrid>
        <w:gridCol w:w="4390"/>
        <w:gridCol w:w="4394"/>
      </w:tblGrid>
      <w:tr w:rsidR="008B77AB" w14:paraId="242A51E3" w14:textId="77777777">
        <w:tc>
          <w:tcPr>
            <w:tcW w:w="8784" w:type="dxa"/>
            <w:gridSpan w:val="2"/>
          </w:tcPr>
          <w:p w14:paraId="1A82BA1B" w14:textId="77777777" w:rsidR="008B77AB" w:rsidRDefault="00B37703">
            <w:pPr>
              <w:pStyle w:val="berschrift2"/>
              <w:outlineLvl w:val="1"/>
            </w:pPr>
            <w:bookmarkStart w:id="205" w:name="_Toc510082553"/>
            <w:r>
              <w:rPr>
                <w:noProof/>
              </w:rPr>
              <w:lastRenderedPageBreak/>
              <w:t>Das über Sie erstellte Profil wird durch öffentliche Informationen über Sie ergänzt</w:t>
            </w:r>
            <w:bookmarkEnd w:id="205"/>
          </w:p>
        </w:tc>
      </w:tr>
      <w:tr w:rsidR="008B77AB" w14:paraId="200F5BA6" w14:textId="77777777">
        <w:tc>
          <w:tcPr>
            <w:tcW w:w="8784" w:type="dxa"/>
            <w:gridSpan w:val="2"/>
            <w:shd w:val="clear" w:color="auto" w:fill="D9D9D9" w:themeFill="background1" w:themeFillShade="D9"/>
          </w:tcPr>
          <w:p w14:paraId="06942E29" w14:textId="77777777" w:rsidR="008B77AB" w:rsidRDefault="00B37703">
            <w:pPr>
              <w:rPr>
                <w:noProof/>
              </w:rPr>
            </w:pPr>
            <w:r>
              <w:rPr>
                <w:noProof/>
              </w:rPr>
              <w:t>Öffentliche Informationen über Sie werden Ihrem Profil automatisch hinzugefügt, das durch den Anbieter, einen Partner oder integrierten Dritten über Sie erstellt wurde.</w:t>
            </w:r>
          </w:p>
          <w:p w14:paraId="7DBB9350" w14:textId="77777777" w:rsidR="008B77AB" w:rsidRDefault="00B37703">
            <w:pPr>
              <w:rPr>
                <w:noProof/>
              </w:rPr>
            </w:pPr>
            <w:r>
              <w:rPr>
                <w:noProof/>
              </w:rPr>
              <w:t>Diese öffentlichen Informationen können z.B. aus Ihren Social-Media-Konten, allgemeinen Medienberichten, privaten Webseiten oder öffentlichen Registern entnommen werden. Eine solche Anreicherung, ist gesetzlich grundsätzlich zulässig.</w:t>
            </w:r>
          </w:p>
        </w:tc>
      </w:tr>
      <w:tr w:rsidR="008B77AB" w14:paraId="3D888997" w14:textId="77777777">
        <w:tc>
          <w:tcPr>
            <w:tcW w:w="4390" w:type="dxa"/>
          </w:tcPr>
          <w:p w14:paraId="083BC540" w14:textId="77777777" w:rsidR="008B77AB" w:rsidRDefault="00B37703">
            <w:pPr>
              <w:ind w:left="460" w:hanging="460"/>
              <w:rPr>
                <w:rFonts w:ascii="Calibri" w:hAnsi="Calibri" w:cs="Arial"/>
                <w:noProof/>
              </w:rPr>
            </w:pPr>
            <w:r>
              <w:rPr>
                <w:rFonts w:ascii="Calibri" w:hAnsi="Calibri" w:cs="Arial"/>
                <w:noProof/>
                <w:lang w:eastAsia="de-DE"/>
              </w:rPr>
              <w:drawing>
                <wp:inline distT="0" distB="0" distL="0" distR="0" wp14:anchorId="07FFCC0F" wp14:editId="7B441285">
                  <wp:extent cx="251999" cy="217626"/>
                  <wp:effectExtent l="0" t="0" r="0" b="11430"/>
                  <wp:docPr id="9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Dies ermöglicht eine bessere Per</w:t>
            </w:r>
            <w:r>
              <w:rPr>
                <w:rFonts w:ascii="Calibri" w:hAnsi="Calibri" w:cs="Arial"/>
                <w:noProof/>
              </w:rPr>
              <w:softHyphen/>
              <w:t>so</w:t>
            </w:r>
            <w:r>
              <w:rPr>
                <w:rFonts w:ascii="Calibri" w:hAnsi="Calibri" w:cs="Arial"/>
                <w:noProof/>
              </w:rPr>
              <w:softHyphen/>
              <w:t>na</w:t>
            </w:r>
            <w:r>
              <w:rPr>
                <w:rFonts w:ascii="Calibri" w:hAnsi="Calibri" w:cs="Arial"/>
                <w:noProof/>
              </w:rPr>
              <w:softHyphen/>
              <w:t>li</w:t>
            </w:r>
            <w:r>
              <w:rPr>
                <w:rFonts w:ascii="Calibri" w:hAnsi="Calibri" w:cs="Arial"/>
                <w:noProof/>
              </w:rPr>
              <w:softHyphen/>
              <w:t>sierung des Angebots.</w:t>
            </w:r>
          </w:p>
          <w:p w14:paraId="780AE8D6" w14:textId="77777777" w:rsidR="008B77AB" w:rsidRDefault="00B37703">
            <w:pPr>
              <w:ind w:left="460" w:hanging="460"/>
              <w:rPr>
                <w:rFonts w:ascii="Arial" w:hAnsi="Arial" w:cs="Arial"/>
              </w:rPr>
            </w:pPr>
            <w:r>
              <w:rPr>
                <w:rFonts w:ascii="Calibri" w:hAnsi="Calibri" w:cs="Arial"/>
                <w:noProof/>
                <w:lang w:eastAsia="de-DE"/>
              </w:rPr>
              <w:drawing>
                <wp:inline distT="0" distB="0" distL="0" distR="0" wp14:anchorId="7D87658F" wp14:editId="4E5018DB">
                  <wp:extent cx="251999" cy="217626"/>
                  <wp:effectExtent l="0" t="0" r="0" b="11430"/>
                  <wp:docPr id="9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Der Anbieter kann Ihnen die App kosten</w:t>
            </w:r>
            <w:r>
              <w:rPr>
                <w:rFonts w:ascii="Calibri" w:hAnsi="Calibri" w:cs="Arial"/>
                <w:noProof/>
              </w:rPr>
              <w:softHyphen/>
              <w:t>günstig anbieten.</w:t>
            </w:r>
          </w:p>
        </w:tc>
        <w:tc>
          <w:tcPr>
            <w:tcW w:w="4394" w:type="dxa"/>
          </w:tcPr>
          <w:p w14:paraId="5593499C"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71D677C7" wp14:editId="4BBDEE8D">
                  <wp:extent cx="251999" cy="217626"/>
                  <wp:effectExtent l="0" t="0" r="2540" b="11430"/>
                  <wp:docPr id="5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Detaillierte Profile bieten ein erhöhtes Missbrauchspotential.</w:t>
            </w:r>
          </w:p>
          <w:p w14:paraId="0E7BC6DB" w14:textId="77777777" w:rsidR="008B77AB" w:rsidRDefault="00B37703">
            <w:pPr>
              <w:ind w:left="463" w:hanging="463"/>
              <w:rPr>
                <w:rFonts w:ascii="Calibri" w:hAnsi="Calibri" w:cs="Arial"/>
                <w:noProof/>
              </w:rPr>
            </w:pPr>
            <w:r>
              <w:rPr>
                <w:rFonts w:ascii="Calibri" w:hAnsi="Calibri" w:cs="Arial"/>
                <w:noProof/>
                <w:lang w:eastAsia="de-DE"/>
              </w:rPr>
              <w:drawing>
                <wp:inline distT="0" distB="0" distL="0" distR="0" wp14:anchorId="5075685F" wp14:editId="4331D37C">
                  <wp:extent cx="251999" cy="217626"/>
                  <wp:effectExtent l="0" t="0" r="2540" b="11430"/>
                  <wp:docPr id="6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Sie haben keine Kontrolle darüber, welche Informationen ergänzt werden.</w:t>
            </w:r>
          </w:p>
        </w:tc>
      </w:tr>
      <w:tr w:rsidR="008B77AB" w14:paraId="4BC0121D" w14:textId="77777777">
        <w:tc>
          <w:tcPr>
            <w:tcW w:w="4390" w:type="dxa"/>
            <w:shd w:val="clear" w:color="auto" w:fill="D9D9D9" w:themeFill="background1" w:themeFillShade="D9"/>
          </w:tcPr>
          <w:p w14:paraId="3A132B04"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698B271E" wp14:editId="1A689965">
                  <wp:extent cx="251999" cy="217626"/>
                  <wp:effectExtent l="0" t="0" r="0" b="11430"/>
                  <wp:docPr id="29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p>
          <w:p w14:paraId="0C660509" w14:textId="77777777" w:rsidR="008B77AB" w:rsidRDefault="00B37703">
            <w:pPr>
              <w:ind w:left="460" w:hanging="460"/>
              <w:rPr>
                <w:rFonts w:ascii="Calibri" w:hAnsi="Calibri" w:cs="Arial"/>
                <w:noProof/>
                <w:lang w:eastAsia="de-DE"/>
              </w:rPr>
            </w:pPr>
            <w:r>
              <w:rPr>
                <w:rFonts w:ascii="Calibri" w:hAnsi="Calibri" w:cs="Arial"/>
                <w:noProof/>
                <w:lang w:eastAsia="de-DE"/>
              </w:rPr>
              <w:drawing>
                <wp:inline distT="0" distB="0" distL="0" distR="0" wp14:anchorId="39D175F5" wp14:editId="33A70FAC">
                  <wp:extent cx="251999" cy="217626"/>
                  <wp:effectExtent l="0" t="0" r="0" b="11430"/>
                  <wp:docPr id="26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p>
        </w:tc>
        <w:tc>
          <w:tcPr>
            <w:tcW w:w="4394" w:type="dxa"/>
            <w:shd w:val="clear" w:color="auto" w:fill="D9D9D9" w:themeFill="background1" w:themeFillShade="D9"/>
          </w:tcPr>
          <w:p w14:paraId="40DBCFCF" w14:textId="77777777" w:rsidR="008B77AB" w:rsidRDefault="008B77AB">
            <w:pPr>
              <w:ind w:left="463" w:hanging="463"/>
              <w:rPr>
                <w:rFonts w:ascii="Calibri" w:hAnsi="Calibri" w:cs="Arial"/>
                <w:noProof/>
                <w:lang w:eastAsia="de-DE"/>
              </w:rPr>
            </w:pPr>
          </w:p>
        </w:tc>
      </w:tr>
    </w:tbl>
    <w:p w14:paraId="2283BB2D" w14:textId="77777777" w:rsidR="008B77AB" w:rsidRDefault="008B77AB">
      <w:pPr>
        <w:rPr>
          <w:noProof/>
        </w:rPr>
      </w:pPr>
    </w:p>
    <w:p w14:paraId="0C551E2C" w14:textId="14B0CB32" w:rsidR="003E7169" w:rsidRDefault="00951DB9">
      <w:pPr>
        <w:rPr>
          <w:b/>
          <w:noProof/>
        </w:rPr>
      </w:pPr>
      <w:r>
        <w:rPr>
          <w:b/>
          <w:noProof/>
        </w:rPr>
        <w:t>Unsere E</w:t>
      </w:r>
      <w:r w:rsidR="003E7169">
        <w:rPr>
          <w:b/>
          <w:noProof/>
        </w:rPr>
        <w:t>mpfehlung(en)</w:t>
      </w:r>
    </w:p>
    <w:p w14:paraId="32B0829E" w14:textId="109486F9" w:rsidR="008B77AB" w:rsidRDefault="00B37703">
      <w:pPr>
        <w:rPr>
          <w:rFonts w:ascii="Calibri" w:hAnsi="Calibri" w:cs="Arial"/>
          <w:b/>
          <w:sz w:val="16"/>
          <w:szCs w:val="16"/>
        </w:rPr>
      </w:pPr>
      <w:r>
        <w:rPr>
          <w:b/>
          <w:noProof/>
        </w:rPr>
        <w:t>Entscheiden Sie sorgfältig, welche Informationen Sie</w:t>
      </w:r>
      <w:r w:rsidR="003E7169">
        <w:rPr>
          <w:b/>
          <w:noProof/>
        </w:rPr>
        <w:t xml:space="preserve"> über andere Apps und Medien</w:t>
      </w:r>
      <w:r>
        <w:rPr>
          <w:b/>
          <w:noProof/>
        </w:rPr>
        <w:t xml:space="preserve"> veröffentlichen.</w:t>
      </w:r>
    </w:p>
    <w:p w14:paraId="0D878570" w14:textId="08E0D71A" w:rsidR="003E7169" w:rsidRDefault="003E7169">
      <w:r>
        <w:t xml:space="preserve">Wenn Sie wissen möchten, welche öffentlichen Informationen </w:t>
      </w:r>
      <w:del w:id="206" w:author="Frank Ingenrieth" w:date="2018-03-29T11:42:00Z">
        <w:r w:rsidDel="00037A21">
          <w:delText xml:space="preserve">diese </w:delText>
        </w:r>
      </w:del>
      <w:ins w:id="207" w:author="Frank Ingenrieth" w:date="2018-03-29T11:42:00Z">
        <w:r w:rsidR="00037A21">
          <w:t xml:space="preserve">die </w:t>
        </w:r>
      </w:ins>
      <w:r>
        <w:t xml:space="preserve">App in Ihrem Profil ergänzt, verlangen Sie eine Auskunft bei dem App-Anbieter. </w:t>
      </w:r>
    </w:p>
    <w:p w14:paraId="4EFDD04D" w14:textId="77777777" w:rsidR="003E7169" w:rsidRDefault="003E7169">
      <w:r>
        <w:t>Werden öffentliche Informationen zu ihrem Profil hinzugefügt und der App-Anbieter kann hierfür keinen hinreichenden Grund nennen, beantragen Sie bei diesem die Löschung dieser Daten.</w:t>
      </w:r>
    </w:p>
    <w:p w14:paraId="7425F4AE" w14:textId="2C5B630B" w:rsidR="003B7E19" w:rsidRDefault="003B7E19" w:rsidP="00F90BE6">
      <w:pPr>
        <w:jc w:val="center"/>
        <w:rPr>
          <w:b/>
          <w:noProof/>
        </w:rPr>
      </w:pPr>
      <w:commentRangeStart w:id="208"/>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208"/>
      <w:r>
        <w:rPr>
          <w:b/>
          <w:noProof/>
        </w:rPr>
        <w:t>!</w:t>
      </w:r>
      <w:r>
        <w:rPr>
          <w:rStyle w:val="Kommentarzeichen"/>
        </w:rPr>
        <w:commentReference w:id="208"/>
      </w:r>
    </w:p>
    <w:p w14:paraId="0525D0E2" w14:textId="77777777" w:rsidR="003B7E19" w:rsidRDefault="003B7E19" w:rsidP="00F90BE6">
      <w:pPr>
        <w:jc w:val="center"/>
        <w:rPr>
          <w:b/>
          <w:noProof/>
        </w:rPr>
      </w:pPr>
    </w:p>
    <w:p w14:paraId="388FB600" w14:textId="6F28A3EE" w:rsidR="008B77AB" w:rsidRDefault="003E7169" w:rsidP="00F90BE6">
      <w:pPr>
        <w:jc w:val="center"/>
      </w:pPr>
      <w:r>
        <w:rPr>
          <w:noProof/>
          <w:lang w:eastAsia="de-DE"/>
        </w:rPr>
        <mc:AlternateContent>
          <mc:Choice Requires="wps">
            <w:drawing>
              <wp:anchor distT="0" distB="0" distL="114300" distR="114300" simplePos="0" relativeHeight="251757568" behindDoc="0" locked="0" layoutInCell="1" allowOverlap="1" wp14:anchorId="19F194A0" wp14:editId="493F892E">
                <wp:simplePos x="0" y="0"/>
                <wp:positionH relativeFrom="column">
                  <wp:posOffset>33020</wp:posOffset>
                </wp:positionH>
                <wp:positionV relativeFrom="paragraph">
                  <wp:posOffset>1429385</wp:posOffset>
                </wp:positionV>
                <wp:extent cx="2876550" cy="485775"/>
                <wp:effectExtent l="0" t="0" r="19050" b="28575"/>
                <wp:wrapNone/>
                <wp:docPr id="355" name="Abgerundetes Rechteck 355"/>
                <wp:cNvGraphicFramePr/>
                <a:graphic xmlns:a="http://schemas.openxmlformats.org/drawingml/2006/main">
                  <a:graphicData uri="http://schemas.microsoft.com/office/word/2010/wordprocessingShape">
                    <wps:wsp>
                      <wps:cNvSpPr/>
                      <wps:spPr>
                        <a:xfrm>
                          <a:off x="0" y="0"/>
                          <a:ext cx="2876550" cy="4857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8332C5" w14:textId="257E8CD8"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F194A0" id="Abgerundetes Rechteck 355" o:spid="_x0000_s1082" style="position:absolute;left:0;text-align:left;margin-left:2.6pt;margin-top:112.55pt;width:226.5pt;height:38.25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" fillcolor="#ffc000 [3207]" strokecolor="#7f5f00 [1607]" strokeweight="1pt">
                <v:stroke joinstyle="miter"/>
                <v:textbox>
                  <w:txbxContent>
                    <w:p w14:paraId="498332C5" w14:textId="257E8CD8" w:rsidR="00BF4F88" w:rsidRDefault="00BF4F88" w:rsidP="00F90BE6">
                      <w:pPr>
                        <w:jc w:val="center"/>
                      </w:pPr>
                      <w:r>
                        <w:t>Deinstallieren der App</w:t>
                      </w:r>
                    </w:p>
                  </w:txbxContent>
                </v:textbox>
              </v:roundrect>
            </w:pict>
          </mc:Fallback>
        </mc:AlternateContent>
      </w:r>
      <w:r>
        <w:rPr>
          <w:noProof/>
          <w:lang w:eastAsia="de-DE"/>
        </w:rPr>
        <mc:AlternateContent>
          <mc:Choice Requires="wps">
            <w:drawing>
              <wp:anchor distT="0" distB="0" distL="114300" distR="114300" simplePos="0" relativeHeight="251756544" behindDoc="0" locked="0" layoutInCell="1" allowOverlap="1" wp14:anchorId="47940899" wp14:editId="72D53266">
                <wp:simplePos x="0" y="0"/>
                <wp:positionH relativeFrom="column">
                  <wp:posOffset>13969</wp:posOffset>
                </wp:positionH>
                <wp:positionV relativeFrom="paragraph">
                  <wp:posOffset>819785</wp:posOffset>
                </wp:positionV>
                <wp:extent cx="2867025" cy="428625"/>
                <wp:effectExtent l="0" t="0" r="28575" b="28575"/>
                <wp:wrapNone/>
                <wp:docPr id="354" name="Abgerundetes Rechteck 354"/>
                <wp:cNvGraphicFramePr/>
                <a:graphic xmlns:a="http://schemas.openxmlformats.org/drawingml/2006/main">
                  <a:graphicData uri="http://schemas.microsoft.com/office/word/2010/wordprocessingShape">
                    <wps:wsp>
                      <wps:cNvSpPr/>
                      <wps:spPr>
                        <a:xfrm>
                          <a:off x="0" y="0"/>
                          <a:ext cx="2867025" cy="4286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CD33FE" w14:textId="2B278D32" w:rsidR="00BF4F88" w:rsidRDefault="00BF4F88" w:rsidP="00F90BE6">
                            <w:pPr>
                              <w:jc w:val="center"/>
                            </w:pPr>
                            <w:r>
                              <w:t>Betroffenenfunktion, Löschen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40899" id="Abgerundetes Rechteck 354" o:spid="_x0000_s1083" style="position:absolute;left:0;text-align:left;margin-left:1.1pt;margin-top:64.55pt;width:225.75pt;height:3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" fillcolor="#ffc000 [3207]" strokecolor="#7f5f00 [1607]" strokeweight="1pt">
                <v:stroke joinstyle="miter"/>
                <v:textbox>
                  <w:txbxContent>
                    <w:p w14:paraId="4DCD33FE" w14:textId="2B278D32" w:rsidR="00BF4F88" w:rsidRDefault="00BF4F88" w:rsidP="00F90BE6">
                      <w:pPr>
                        <w:jc w:val="center"/>
                      </w:pPr>
                      <w:r>
                        <w:t>Betroffenenfunktion, Löschen</w:t>
                      </w:r>
                    </w:p>
                  </w:txbxContent>
                </v:textbox>
              </v:roundrect>
            </w:pict>
          </mc:Fallback>
        </mc:AlternateContent>
      </w:r>
      <w:r>
        <w:rPr>
          <w:noProof/>
          <w:lang w:eastAsia="de-DE"/>
        </w:rPr>
        <mc:AlternateContent>
          <mc:Choice Requires="wps">
            <w:drawing>
              <wp:anchor distT="0" distB="0" distL="114300" distR="114300" simplePos="0" relativeHeight="251755520" behindDoc="0" locked="0" layoutInCell="1" allowOverlap="1" wp14:anchorId="2632D555" wp14:editId="7EEB7216">
                <wp:simplePos x="0" y="0"/>
                <wp:positionH relativeFrom="margin">
                  <wp:align>left</wp:align>
                </wp:positionH>
                <wp:positionV relativeFrom="paragraph">
                  <wp:posOffset>276225</wp:posOffset>
                </wp:positionV>
                <wp:extent cx="2847975" cy="438150"/>
                <wp:effectExtent l="0" t="0" r="28575" b="19050"/>
                <wp:wrapNone/>
                <wp:docPr id="353" name="Abgerundetes Rechteck 353"/>
                <wp:cNvGraphicFramePr/>
                <a:graphic xmlns:a="http://schemas.openxmlformats.org/drawingml/2006/main">
                  <a:graphicData uri="http://schemas.microsoft.com/office/word/2010/wordprocessingShape">
                    <wps:wsp>
                      <wps:cNvSpPr/>
                      <wps:spPr>
                        <a:xfrm>
                          <a:off x="0" y="0"/>
                          <a:ext cx="2847975" cy="4381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443E3E9" w14:textId="374AB7A9" w:rsidR="00BF4F88" w:rsidRDefault="00BF4F88" w:rsidP="00F90BE6">
                            <w:pPr>
                              <w:jc w:val="center"/>
                            </w:pPr>
                            <w:r>
                              <w:t>Betroffenenfunktion, Auskunftsersuchen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32D555" id="Abgerundetes Rechteck 353" o:spid="_x0000_s1084" style="position:absolute;left:0;text-align:left;margin-left:0;margin-top:21.75pt;width:224.25pt;height:34.5pt;z-index:2517555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" fillcolor="#ffc000 [3207]" strokecolor="#7f5f00 [1607]" strokeweight="1pt">
                <v:stroke joinstyle="miter"/>
                <v:textbox>
                  <w:txbxContent>
                    <w:p w14:paraId="5443E3E9" w14:textId="374AB7A9" w:rsidR="00BF4F88" w:rsidRDefault="00BF4F88" w:rsidP="00F90BE6">
                      <w:pPr>
                        <w:jc w:val="center"/>
                      </w:pPr>
                      <w:r>
                        <w:t>Betroffenenfunktion, Auskunftsersuchen</w:t>
                      </w:r>
                    </w:p>
                  </w:txbxContent>
                </v:textbox>
                <w10:wrap anchorx="margin"/>
              </v:roundrect>
            </w:pict>
          </mc:Fallback>
        </mc:AlternateContent>
      </w:r>
      <w:r w:rsidR="00B37703">
        <w:br w:type="page"/>
      </w:r>
    </w:p>
    <w:p w14:paraId="7C45E63A" w14:textId="77777777" w:rsidR="008B77AB" w:rsidRDefault="00B37703">
      <w:pPr>
        <w:pStyle w:val="berschrift1"/>
      </w:pPr>
      <w:bookmarkStart w:id="209" w:name="_Toc510082554"/>
      <w:r>
        <w:lastRenderedPageBreak/>
        <w:t>Rest</w:t>
      </w:r>
      <w:bookmarkEnd w:id="209"/>
    </w:p>
    <w:p w14:paraId="209E432C" w14:textId="77777777" w:rsidR="008B77AB" w:rsidRDefault="008B77AB"/>
    <w:p w14:paraId="7283AB73" w14:textId="77777777" w:rsidR="008B77AB" w:rsidRDefault="008B77AB">
      <w:pPr>
        <w:rPr>
          <w:noProof/>
        </w:rPr>
      </w:pPr>
    </w:p>
    <w:tbl>
      <w:tblPr>
        <w:tblStyle w:val="Tabellenraster"/>
        <w:tblW w:w="8784" w:type="dxa"/>
        <w:tblLook w:val="04A0" w:firstRow="1" w:lastRow="0" w:firstColumn="1" w:lastColumn="0" w:noHBand="0" w:noVBand="1"/>
      </w:tblPr>
      <w:tblGrid>
        <w:gridCol w:w="4390"/>
        <w:gridCol w:w="4394"/>
      </w:tblGrid>
      <w:tr w:rsidR="008B77AB" w14:paraId="232BDC8E" w14:textId="77777777">
        <w:tc>
          <w:tcPr>
            <w:tcW w:w="8784" w:type="dxa"/>
            <w:gridSpan w:val="2"/>
          </w:tcPr>
          <w:p w14:paraId="40554B05" w14:textId="77777777" w:rsidR="008B77AB" w:rsidRDefault="00B37703">
            <w:pPr>
              <w:pStyle w:val="berschrift2"/>
              <w:outlineLvl w:val="1"/>
            </w:pPr>
            <w:bookmarkStart w:id="210" w:name="_Toc510082555"/>
            <w:r>
              <w:rPr>
                <w:noProof/>
              </w:rPr>
              <w:t>Die Sprachsteuerung ist dauerhaft im Hintergrund aktiv</w:t>
            </w:r>
            <w:bookmarkEnd w:id="210"/>
          </w:p>
        </w:tc>
      </w:tr>
      <w:tr w:rsidR="008B77AB" w14:paraId="25DB3319" w14:textId="77777777">
        <w:tc>
          <w:tcPr>
            <w:tcW w:w="8784" w:type="dxa"/>
            <w:gridSpan w:val="2"/>
          </w:tcPr>
          <w:p w14:paraId="64B8EFFA" w14:textId="77777777" w:rsidR="008B77AB" w:rsidRDefault="00B37703">
            <w:pPr>
              <w:rPr>
                <w:noProof/>
              </w:rPr>
            </w:pPr>
            <w:r>
              <w:rPr>
                <w:noProof/>
              </w:rPr>
              <w:t>Häufig erfolgt eine Verarbeitung der Gespräche und Umgebungsgeräusche nur sobald ein bestimmtes Signalwort erkannt.</w:t>
            </w:r>
          </w:p>
        </w:tc>
      </w:tr>
      <w:tr w:rsidR="008B77AB" w14:paraId="3F047FAC" w14:textId="77777777">
        <w:tc>
          <w:tcPr>
            <w:tcW w:w="4390" w:type="dxa"/>
          </w:tcPr>
          <w:p w14:paraId="6544016C" w14:textId="77777777" w:rsidR="008B77AB" w:rsidRDefault="00B37703">
            <w:pPr>
              <w:ind w:left="460" w:hanging="460"/>
              <w:rPr>
                <w:rFonts w:ascii="Arial" w:hAnsi="Arial" w:cs="Arial"/>
              </w:rPr>
            </w:pPr>
            <w:r>
              <w:rPr>
                <w:rFonts w:ascii="Calibri" w:hAnsi="Calibri" w:cs="Arial"/>
                <w:noProof/>
                <w:lang w:eastAsia="de-DE"/>
              </w:rPr>
              <w:drawing>
                <wp:inline distT="0" distB="0" distL="0" distR="0" wp14:anchorId="2B1100E5" wp14:editId="465C08A3">
                  <wp:extent cx="251999" cy="217626"/>
                  <wp:effectExtent l="0" t="0" r="0" b="11430"/>
                  <wp:docPr id="28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Sie können Ihr mobiles Endgerät und die App per Sprache steuern.</w:t>
            </w:r>
          </w:p>
        </w:tc>
        <w:tc>
          <w:tcPr>
            <w:tcW w:w="4394" w:type="dxa"/>
          </w:tcPr>
          <w:p w14:paraId="7CF7870A" w14:textId="2115F8B0" w:rsidR="008B77AB" w:rsidRDefault="00B37703" w:rsidP="00CD53C1">
            <w:pPr>
              <w:ind w:left="463" w:hanging="463"/>
              <w:rPr>
                <w:rFonts w:ascii="Calibri" w:hAnsi="Calibri" w:cs="Arial"/>
                <w:noProof/>
              </w:rPr>
            </w:pPr>
            <w:r>
              <w:rPr>
                <w:rFonts w:ascii="Calibri" w:hAnsi="Calibri" w:cs="Arial"/>
                <w:noProof/>
                <w:lang w:eastAsia="de-DE"/>
              </w:rPr>
              <w:drawing>
                <wp:inline distT="0" distB="0" distL="0" distR="0" wp14:anchorId="53C43EF0" wp14:editId="2AAF6258">
                  <wp:extent cx="251999" cy="217626"/>
                  <wp:effectExtent l="0" t="0" r="2540" b="11430"/>
                  <wp:docPr id="6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w:t>
            </w:r>
            <w:r w:rsidR="00CD53C1">
              <w:rPr>
                <w:rFonts w:ascii="Calibri" w:hAnsi="Calibri" w:cs="Arial"/>
                <w:noProof/>
              </w:rPr>
              <w:t>A</w:t>
            </w:r>
            <w:r>
              <w:rPr>
                <w:rFonts w:ascii="Calibri" w:hAnsi="Calibri" w:cs="Arial"/>
                <w:noProof/>
              </w:rPr>
              <w:t xml:space="preserve">lle Gespräche und Umgebungsgeräusche </w:t>
            </w:r>
            <w:r w:rsidR="00CD53C1">
              <w:rPr>
                <w:rFonts w:ascii="Calibri" w:hAnsi="Calibri" w:cs="Arial"/>
                <w:noProof/>
              </w:rPr>
              <w:t xml:space="preserve">können dauerhaft </w:t>
            </w:r>
            <w:r>
              <w:rPr>
                <w:rFonts w:ascii="Calibri" w:hAnsi="Calibri" w:cs="Arial"/>
                <w:noProof/>
              </w:rPr>
              <w:t>auf</w:t>
            </w:r>
            <w:r w:rsidR="00CD53C1">
              <w:rPr>
                <w:rFonts w:ascii="Calibri" w:hAnsi="Calibri" w:cs="Arial"/>
                <w:noProof/>
              </w:rPr>
              <w:t>genommen</w:t>
            </w:r>
            <w:r>
              <w:rPr>
                <w:rFonts w:ascii="Calibri" w:hAnsi="Calibri" w:cs="Arial"/>
                <w:noProof/>
              </w:rPr>
              <w:t xml:space="preserve"> und </w:t>
            </w:r>
            <w:r w:rsidR="00CD53C1">
              <w:rPr>
                <w:rFonts w:ascii="Calibri" w:hAnsi="Calibri" w:cs="Arial"/>
                <w:noProof/>
              </w:rPr>
              <w:t>ge</w:t>
            </w:r>
            <w:r>
              <w:rPr>
                <w:rFonts w:ascii="Calibri" w:hAnsi="Calibri" w:cs="Arial"/>
                <w:noProof/>
              </w:rPr>
              <w:t>speicher</w:t>
            </w:r>
            <w:r w:rsidR="00CD53C1">
              <w:rPr>
                <w:rFonts w:ascii="Calibri" w:hAnsi="Calibri" w:cs="Arial"/>
                <w:noProof/>
              </w:rPr>
              <w:t>t werden</w:t>
            </w:r>
            <w:r>
              <w:rPr>
                <w:rFonts w:ascii="Calibri" w:hAnsi="Calibri" w:cs="Arial"/>
                <w:noProof/>
              </w:rPr>
              <w:t>.</w:t>
            </w:r>
          </w:p>
        </w:tc>
      </w:tr>
      <w:tr w:rsidR="008B77AB" w14:paraId="053F475A" w14:textId="77777777">
        <w:tc>
          <w:tcPr>
            <w:tcW w:w="4390" w:type="dxa"/>
          </w:tcPr>
          <w:p w14:paraId="2AA2B8D6" w14:textId="77777777" w:rsidR="008B77AB" w:rsidRDefault="00B37703">
            <w:pPr>
              <w:rPr>
                <w:rFonts w:ascii="Arial" w:hAnsi="Arial" w:cs="Arial"/>
              </w:rPr>
            </w:pPr>
            <w:r>
              <w:rPr>
                <w:rFonts w:ascii="Calibri" w:hAnsi="Calibri" w:cs="Arial"/>
                <w:noProof/>
                <w:lang w:eastAsia="de-DE"/>
              </w:rPr>
              <w:drawing>
                <wp:inline distT="0" distB="0" distL="0" distR="0" wp14:anchorId="255C85B0" wp14:editId="698181DC">
                  <wp:extent cx="251999" cy="217626"/>
                  <wp:effectExtent l="0" t="0" r="0" b="11430"/>
                  <wp:docPr id="8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4"/>
                          <a:srcRect t="-3541" b="29941"/>
                          <a:stretch/>
                        </pic:blipFill>
                        <pic:spPr>
                          <a:xfrm>
                            <a:off x="0" y="0"/>
                            <a:ext cx="251999" cy="217626"/>
                          </a:xfrm>
                          <a:prstGeom prst="rect">
                            <a:avLst/>
                          </a:prstGeom>
                        </pic:spPr>
                      </pic:pic>
                    </a:graphicData>
                  </a:graphic>
                </wp:inline>
              </w:drawing>
            </w:r>
            <w:r>
              <w:rPr>
                <w:rFonts w:ascii="Calibri" w:hAnsi="Calibri" w:cs="Arial"/>
                <w:noProof/>
              </w:rPr>
              <w:t xml:space="preserve"> </w:t>
            </w:r>
          </w:p>
        </w:tc>
        <w:tc>
          <w:tcPr>
            <w:tcW w:w="4394" w:type="dxa"/>
          </w:tcPr>
          <w:p w14:paraId="3F99AAEE" w14:textId="30998FBF" w:rsidR="008B77AB" w:rsidRDefault="00B37703">
            <w:pPr>
              <w:ind w:left="463" w:hanging="463"/>
              <w:rPr>
                <w:rFonts w:ascii="Calibri" w:hAnsi="Calibri" w:cs="Arial"/>
                <w:noProof/>
                <w:lang w:eastAsia="de-DE"/>
              </w:rPr>
            </w:pPr>
            <w:r>
              <w:rPr>
                <w:rFonts w:ascii="Calibri" w:hAnsi="Calibri" w:cs="Arial"/>
                <w:noProof/>
                <w:lang w:eastAsia="de-DE"/>
              </w:rPr>
              <w:drawing>
                <wp:inline distT="0" distB="0" distL="0" distR="0" wp14:anchorId="285FB55B" wp14:editId="7ABD3521">
                  <wp:extent cx="251999" cy="217626"/>
                  <wp:effectExtent l="0" t="0" r="2540" b="11430"/>
                  <wp:docPr id="29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a:srcRect t="22472" b="5116"/>
                          <a:stretch/>
                        </pic:blipFill>
                        <pic:spPr>
                          <a:xfrm>
                            <a:off x="0" y="0"/>
                            <a:ext cx="251999" cy="217626"/>
                          </a:xfrm>
                          <a:prstGeom prst="rect">
                            <a:avLst/>
                          </a:prstGeom>
                        </pic:spPr>
                      </pic:pic>
                    </a:graphicData>
                  </a:graphic>
                </wp:inline>
              </w:drawing>
            </w:r>
            <w:r>
              <w:rPr>
                <w:rFonts w:ascii="Calibri" w:hAnsi="Calibri" w:cs="Arial"/>
                <w:noProof/>
              </w:rPr>
              <w:t xml:space="preserve"> </w:t>
            </w:r>
            <w:r w:rsidR="00CD53C1">
              <w:rPr>
                <w:rFonts w:ascii="Calibri" w:hAnsi="Calibri" w:cs="Arial"/>
                <w:noProof/>
              </w:rPr>
              <w:t>Sie riskieren damit nicht nur die Übermittlung Ihrer eigenen Daten, sondern auch diejenige Ihres Umfeldes.</w:t>
            </w:r>
          </w:p>
        </w:tc>
      </w:tr>
    </w:tbl>
    <w:p w14:paraId="67A107D5" w14:textId="77777777" w:rsidR="008B77AB" w:rsidRDefault="008B77AB">
      <w:pPr>
        <w:rPr>
          <w:noProof/>
        </w:rPr>
      </w:pPr>
    </w:p>
    <w:p w14:paraId="51F5161B" w14:textId="270D07D0" w:rsidR="006D2AFC" w:rsidRDefault="006D2AFC" w:rsidP="00F2118F">
      <w:pPr>
        <w:rPr>
          <w:noProof/>
        </w:rPr>
      </w:pPr>
      <w:r>
        <w:rPr>
          <w:noProof/>
        </w:rPr>
        <w:t>Unsere Empfehlung(en)</w:t>
      </w:r>
    </w:p>
    <w:p w14:paraId="17F53E1A" w14:textId="34A8C4EE" w:rsidR="00F2118F" w:rsidRDefault="00CD53C1" w:rsidP="00F2118F">
      <w:pPr>
        <w:rPr>
          <w:noProof/>
        </w:rPr>
      </w:pPr>
      <w:del w:id="211" w:author="Frank Ingenrieth" w:date="2018-03-29T11:43:00Z">
        <w:r w:rsidDel="00037A21">
          <w:rPr>
            <w:noProof/>
          </w:rPr>
          <w:delText xml:space="preserve"> </w:delText>
        </w:r>
      </w:del>
      <w:r>
        <w:rPr>
          <w:noProof/>
        </w:rPr>
        <w:t>Verbieten</w:t>
      </w:r>
      <w:r w:rsidR="00F2118F">
        <w:rPr>
          <w:noProof/>
        </w:rPr>
        <w:t xml:space="preserve"> Sie den Zugriff der App auf das Mikrofon</w:t>
      </w:r>
      <w:r>
        <w:rPr>
          <w:noProof/>
        </w:rPr>
        <w:t>.</w:t>
      </w:r>
      <w:r w:rsidR="00F2118F">
        <w:rPr>
          <w:noProof/>
        </w:rPr>
        <w:t xml:space="preserve"> </w:t>
      </w:r>
    </w:p>
    <w:p w14:paraId="27B662CD" w14:textId="090EF7BD" w:rsidR="008B77AB" w:rsidRDefault="00CD53C1">
      <w:pPr>
        <w:rPr>
          <w:noProof/>
        </w:rPr>
      </w:pPr>
      <w:r>
        <w:rPr>
          <w:noProof/>
        </w:rPr>
        <w:t>Wenn Sie das nicht möchten, a</w:t>
      </w:r>
      <w:r w:rsidR="00B37703">
        <w:rPr>
          <w:noProof/>
        </w:rPr>
        <w:t xml:space="preserve">chten Sie darauf, dass die Sprachsteuerung erst nach einem Signalwort aktiviert wird und ansonsten keine Übertragung der aufgenommenen Gespräche und Umgebungsgeräusche stattfindet. </w:t>
      </w:r>
    </w:p>
    <w:p w14:paraId="633175BA" w14:textId="4CE1FD4B" w:rsidR="008B77AB" w:rsidRDefault="003B7E19" w:rsidP="00F90BE6">
      <w:pPr>
        <w:jc w:val="center"/>
        <w:rPr>
          <w:noProof/>
        </w:rPr>
      </w:pPr>
      <w:commentRangeStart w:id="212"/>
      <w:r>
        <w:rPr>
          <w:b/>
          <w:noProof/>
        </w:rPr>
        <w:t>Sollte</w:t>
      </w:r>
      <w:r w:rsidR="00C97F4E">
        <w:rPr>
          <w:b/>
          <w:noProof/>
        </w:rPr>
        <w:t>(</w:t>
      </w:r>
      <w:r>
        <w:rPr>
          <w:b/>
          <w:noProof/>
        </w:rPr>
        <w:t>n</w:t>
      </w:r>
      <w:r w:rsidR="00C97F4E">
        <w:rPr>
          <w:b/>
          <w:noProof/>
        </w:rPr>
        <w:t>)</w:t>
      </w:r>
      <w:r>
        <w:rPr>
          <w:b/>
          <w:noProof/>
        </w:rPr>
        <w:t xml:space="preserve"> diese Empfehlung(en) nicht ausreichen, deinstallieren Sie die App</w:t>
      </w:r>
      <w:commentRangeEnd w:id="212"/>
      <w:r>
        <w:rPr>
          <w:b/>
          <w:noProof/>
        </w:rPr>
        <w:t>!</w:t>
      </w:r>
      <w:r>
        <w:rPr>
          <w:rStyle w:val="Kommentarzeichen"/>
        </w:rPr>
        <w:commentReference w:id="212"/>
      </w:r>
    </w:p>
    <w:p w14:paraId="4E3246DF" w14:textId="02DA06F7" w:rsidR="006D2692" w:rsidRDefault="006D2692">
      <w:pPr>
        <w:jc w:val="left"/>
        <w:rPr>
          <w:noProof/>
          <w:highlight w:val="yellow"/>
        </w:rPr>
      </w:pPr>
      <w:r>
        <w:rPr>
          <w:noProof/>
          <w:lang w:eastAsia="de-DE"/>
        </w:rPr>
        <mc:AlternateContent>
          <mc:Choice Requires="wps">
            <w:drawing>
              <wp:anchor distT="0" distB="0" distL="114300" distR="114300" simplePos="0" relativeHeight="251732992" behindDoc="0" locked="0" layoutInCell="1" allowOverlap="1" wp14:anchorId="6183CC2C" wp14:editId="57B737CC">
                <wp:simplePos x="0" y="0"/>
                <wp:positionH relativeFrom="column">
                  <wp:posOffset>-1905</wp:posOffset>
                </wp:positionH>
                <wp:positionV relativeFrom="paragraph">
                  <wp:posOffset>1202055</wp:posOffset>
                </wp:positionV>
                <wp:extent cx="2047875" cy="333375"/>
                <wp:effectExtent l="0" t="0" r="28575" b="28575"/>
                <wp:wrapNone/>
                <wp:docPr id="207" name="Abgerundetes Rechteck 207"/>
                <wp:cNvGraphicFramePr/>
                <a:graphic xmlns:a="http://schemas.openxmlformats.org/drawingml/2006/main">
                  <a:graphicData uri="http://schemas.microsoft.com/office/word/2010/wordprocessingShape">
                    <wps:wsp>
                      <wps:cNvSpPr/>
                      <wps:spPr>
                        <a:xfrm>
                          <a:off x="0" y="0"/>
                          <a:ext cx="20478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FA5AAC" w14:textId="688AD1F5" w:rsidR="00BF4F88" w:rsidRDefault="00BF4F88" w:rsidP="00F90BE6">
                            <w:pPr>
                              <w:jc w:val="center"/>
                            </w:pPr>
                            <w:r>
                              <w:t>Deinstallieren der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3CC2C" id="Abgerundetes Rechteck 207" o:spid="_x0000_s1085" style="position:absolute;margin-left:-.15pt;margin-top:94.65pt;width:161.25pt;height:26.2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" fillcolor="#ffc000 [3207]" strokecolor="#7f5f00 [1607]" strokeweight="1pt">
                <v:stroke joinstyle="miter"/>
                <v:textbox>
                  <w:txbxContent>
                    <w:p w14:paraId="4DFA5AAC" w14:textId="688AD1F5" w:rsidR="00BF4F88" w:rsidRDefault="00BF4F88" w:rsidP="00F90BE6">
                      <w:pPr>
                        <w:jc w:val="center"/>
                      </w:pPr>
                      <w:r>
                        <w:t>Deinstallieren der App</w:t>
                      </w:r>
                    </w:p>
                  </w:txbxContent>
                </v:textbox>
              </v:roundrect>
            </w:pict>
          </mc:Fallback>
        </mc:AlternateContent>
      </w:r>
      <w:r>
        <w:rPr>
          <w:noProof/>
          <w:lang w:eastAsia="de-DE"/>
        </w:rPr>
        <mc:AlternateContent>
          <mc:Choice Requires="wps">
            <w:drawing>
              <wp:anchor distT="0" distB="0" distL="114300" distR="114300" simplePos="0" relativeHeight="251728896" behindDoc="0" locked="0" layoutInCell="1" allowOverlap="1" wp14:anchorId="727BAFFE" wp14:editId="3FF93D73">
                <wp:simplePos x="0" y="0"/>
                <wp:positionH relativeFrom="column">
                  <wp:posOffset>-1905</wp:posOffset>
                </wp:positionH>
                <wp:positionV relativeFrom="paragraph">
                  <wp:posOffset>211455</wp:posOffset>
                </wp:positionV>
                <wp:extent cx="2047875" cy="333375"/>
                <wp:effectExtent l="0" t="0" r="28575" b="28575"/>
                <wp:wrapNone/>
                <wp:docPr id="205" name="Abgerundetes Rechteck 205"/>
                <wp:cNvGraphicFramePr/>
                <a:graphic xmlns:a="http://schemas.openxmlformats.org/drawingml/2006/main">
                  <a:graphicData uri="http://schemas.microsoft.com/office/word/2010/wordprocessingShape">
                    <wps:wsp>
                      <wps:cNvSpPr/>
                      <wps:spPr>
                        <a:xfrm>
                          <a:off x="0" y="0"/>
                          <a:ext cx="20478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7142F8" w14:textId="001558BF" w:rsidR="00BF4F88" w:rsidRDefault="00BF4F88" w:rsidP="00F90BE6">
                            <w:pPr>
                              <w:jc w:val="center"/>
                            </w:pPr>
                            <w:r>
                              <w:t>Zugriffsrechte verbieten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7BAFFE" id="Abgerundetes Rechteck 205" o:spid="_x0000_s1086" style="position:absolute;margin-left:-.15pt;margin-top:16.65pt;width:161.25pt;height:26.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" fillcolor="#ffc000 [3207]" strokecolor="#7f5f00 [1607]" strokeweight="1pt">
                <v:stroke joinstyle="miter"/>
                <v:textbox>
                  <w:txbxContent>
                    <w:p w14:paraId="597142F8" w14:textId="001558BF" w:rsidR="00BF4F88" w:rsidRDefault="00BF4F88" w:rsidP="00F90BE6">
                      <w:pPr>
                        <w:jc w:val="center"/>
                      </w:pPr>
                      <w:r>
                        <w:t>Zugriffsrechte verbieten</w:t>
                      </w:r>
                    </w:p>
                  </w:txbxContent>
                </v:textbox>
              </v:roundrect>
            </w:pict>
          </mc:Fallback>
        </mc:AlternateContent>
      </w:r>
      <w:r>
        <w:rPr>
          <w:noProof/>
          <w:lang w:eastAsia="de-DE"/>
        </w:rPr>
        <mc:AlternateContent>
          <mc:Choice Requires="wps">
            <w:drawing>
              <wp:anchor distT="0" distB="0" distL="114300" distR="114300" simplePos="0" relativeHeight="251730944" behindDoc="0" locked="0" layoutInCell="1" allowOverlap="1" wp14:anchorId="294B26DE" wp14:editId="151B148E">
                <wp:simplePos x="0" y="0"/>
                <wp:positionH relativeFrom="column">
                  <wp:posOffset>19685</wp:posOffset>
                </wp:positionH>
                <wp:positionV relativeFrom="paragraph">
                  <wp:posOffset>716280</wp:posOffset>
                </wp:positionV>
                <wp:extent cx="2047875" cy="333375"/>
                <wp:effectExtent l="0" t="0" r="28575" b="28575"/>
                <wp:wrapNone/>
                <wp:docPr id="206" name="Abgerundetes Rechteck 206"/>
                <wp:cNvGraphicFramePr/>
                <a:graphic xmlns:a="http://schemas.openxmlformats.org/drawingml/2006/main">
                  <a:graphicData uri="http://schemas.microsoft.com/office/word/2010/wordprocessingShape">
                    <wps:wsp>
                      <wps:cNvSpPr/>
                      <wps:spPr>
                        <a:xfrm>
                          <a:off x="0" y="0"/>
                          <a:ext cx="20478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0A59D2A" w14:textId="60CDB9C3" w:rsidR="00BF4F88" w:rsidRDefault="00BF4F88" w:rsidP="00F90BE6">
                            <w:pPr>
                              <w:jc w:val="center"/>
                            </w:pPr>
                            <w:r>
                              <w:t>Einstellung prüfen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4B26DE" id="Abgerundetes Rechteck 206" o:spid="_x0000_s1087" style="position:absolute;margin-left:1.55pt;margin-top:56.4pt;width:161.25pt;height:26.2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" fillcolor="#ffc000 [3207]" strokecolor="#7f5f00 [1607]" strokeweight="1pt">
                <v:stroke joinstyle="miter"/>
                <v:textbox>
                  <w:txbxContent>
                    <w:p w14:paraId="30A59D2A" w14:textId="60CDB9C3" w:rsidR="00BF4F88" w:rsidRDefault="00BF4F88" w:rsidP="00F90BE6">
                      <w:pPr>
                        <w:jc w:val="center"/>
                      </w:pPr>
                      <w:r>
                        <w:t>Einstellung prüfen</w:t>
                      </w:r>
                    </w:p>
                  </w:txbxContent>
                </v:textbox>
              </v:roundrect>
            </w:pict>
          </mc:Fallback>
        </mc:AlternateContent>
      </w:r>
      <w:r>
        <w:rPr>
          <w:noProof/>
          <w:highlight w:val="yellow"/>
        </w:rPr>
        <w:br w:type="page"/>
      </w:r>
    </w:p>
    <w:p w14:paraId="2AE47C4E" w14:textId="77777777" w:rsidR="006D2692" w:rsidRDefault="006D2692" w:rsidP="006D2692">
      <w:pPr>
        <w:rPr>
          <w:noProof/>
        </w:rPr>
      </w:pPr>
      <w:r>
        <w:rPr>
          <w:noProof/>
          <w:highlight w:val="yellow"/>
        </w:rPr>
        <w:lastRenderedPageBreak/>
        <w:t>Gelöscht wurde „unbekannte Herkunft“, Internetzugriff, für die Funktion nicht erforderlich</w:t>
      </w:r>
    </w:p>
    <w:p w14:paraId="3542F7EE" w14:textId="24B01F74" w:rsidR="008B77AB" w:rsidRDefault="008B77AB"/>
    <w:p w14:paraId="652E29B8" w14:textId="0AE30985" w:rsidR="008B77AB" w:rsidRDefault="008B77AB"/>
    <w:sectPr w:rsidR="008B77AB">
      <w:footerReference w:type="default" r:id="rId17"/>
      <w:headerReference w:type="first" r:id="rId18"/>
      <w:footerReference w:type="first" r:id="rId19"/>
      <w:pgSz w:w="11906" w:h="16838" w:code="9"/>
      <w:pgMar w:top="1985" w:right="1700" w:bottom="1134" w:left="1418" w:header="709" w:footer="42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ank Ingenrieth" w:date="2017-08-31T11:27:00Z" w:initials="FI">
    <w:p w14:paraId="47AC215C" w14:textId="77777777" w:rsidR="00BF4F88" w:rsidRDefault="00BF4F88">
      <w:pPr>
        <w:pStyle w:val="Kommentartext"/>
      </w:pPr>
      <w:r>
        <w:rPr>
          <w:rStyle w:val="Kommentarzeichen"/>
        </w:rPr>
        <w:annotationRef/>
      </w:r>
      <w:r>
        <w:t>HINWEIS: 2nd Layer bezieht sich immer auf den entsprechenden „Bullet“ davor. Sprich, erster Bullet Hinweis = erster Bullet 2nd-Layer</w:t>
      </w:r>
    </w:p>
  </w:comment>
  <w:comment w:id="4" w:author="Carolin Rost" w:date="2018-03-15T10:52:00Z" w:initials="CR">
    <w:p w14:paraId="7D5BC9C8" w14:textId="04265A9E" w:rsidR="00BF4F88" w:rsidRDefault="00BF4F88">
      <w:pPr>
        <w:pStyle w:val="Kommentartext"/>
      </w:pPr>
      <w:r>
        <w:rPr>
          <w:rStyle w:val="Kommentarzeichen"/>
        </w:rPr>
        <w:annotationRef/>
      </w:r>
      <w:r>
        <w:t>Überleitung, dass wenn Satz 1 nicht ausreicht für den Nutzer, er Satz 2 befolgen kann</w:t>
      </w:r>
    </w:p>
  </w:comment>
  <w:comment w:id="9" w:author="Carolin Rost" w:date="2018-03-12T15:46:00Z" w:initials="CR">
    <w:p w14:paraId="0C3BEBF2" w14:textId="77777777" w:rsidR="00BF4F88" w:rsidRDefault="00BF4F88" w:rsidP="006A5826">
      <w:pPr>
        <w:pStyle w:val="Kommentartext"/>
      </w:pPr>
      <w:r>
        <w:rPr>
          <w:rStyle w:val="Kommentarzeichen"/>
        </w:rPr>
        <w:annotationRef/>
      </w:r>
      <w:r>
        <w:t>An WB: Der Satz soll nur angezeigt werden, wenn eine App deinstalliert werden kann.</w:t>
      </w:r>
    </w:p>
  </w:comment>
  <w:comment w:id="17" w:author="Carolin Rost" w:date="2018-03-12T15:46:00Z" w:initials="CR">
    <w:p w14:paraId="7E22E3F3"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9" w:author="Frank Ingenrieth" w:date="2017-10-12T10:00:00Z" w:initials="FI">
    <w:p w14:paraId="31888F54" w14:textId="77777777" w:rsidR="00BF4F88" w:rsidRDefault="00BF4F88">
      <w:pPr>
        <w:pStyle w:val="Kommentartext"/>
      </w:pPr>
      <w:r>
        <w:rPr>
          <w:rStyle w:val="Kommentarzeichen"/>
        </w:rPr>
        <w:annotationRef/>
      </w:r>
      <w:r>
        <w:t xml:space="preserve">Nur anzeigen, wenn wir wirklich In-App-DSE analysiert haben. </w:t>
      </w:r>
    </w:p>
  </w:comment>
  <w:comment w:id="26" w:author="Carolin Rost" w:date="2018-03-12T15:46:00Z" w:initials="CR">
    <w:p w14:paraId="213AD248"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30" w:author="Frank Ingenrieth" w:date="2017-11-16T09:29:00Z" w:initials="FI">
    <w:p w14:paraId="1F3F5D31" w14:textId="77777777" w:rsidR="00BF4F88" w:rsidRDefault="00BF4F88">
      <w:pPr>
        <w:pStyle w:val="Kommentartext"/>
      </w:pPr>
      <w:r>
        <w:rPr>
          <w:rStyle w:val="Kommentarzeichen"/>
        </w:rPr>
        <w:annotationRef/>
      </w:r>
      <w:r>
        <w:t xml:space="preserve">Satz in der Form mit voller Funktion nur anzeigen, wenn in statischer BETA-Phase Daten vorhanden sind. </w:t>
      </w:r>
    </w:p>
    <w:p w14:paraId="5CE6E715" w14:textId="77777777" w:rsidR="00BF4F88" w:rsidRDefault="00BF4F88">
      <w:pPr>
        <w:pStyle w:val="Kommentartext"/>
      </w:pPr>
      <w:r>
        <w:t xml:space="preserve">Ansonsten so belassen und mit „2nd-Layer“ versehen. </w:t>
      </w:r>
    </w:p>
    <w:p w14:paraId="213BF902" w14:textId="77777777" w:rsidR="00BF4F88" w:rsidRDefault="00BF4F88">
      <w:pPr>
        <w:pStyle w:val="Kommentartext"/>
      </w:pPr>
    </w:p>
    <w:p w14:paraId="14CC762E" w14:textId="77777777" w:rsidR="00BF4F88" w:rsidRDefault="00BF4F88">
      <w:pPr>
        <w:pStyle w:val="Kommentartext"/>
      </w:pPr>
      <w:r>
        <w:t>Dort dann nachstehendes Anzeigen:</w:t>
      </w:r>
    </w:p>
    <w:p w14:paraId="02DE7BE3" w14:textId="77777777" w:rsidR="00BF4F88" w:rsidRDefault="00BF4F88">
      <w:pPr>
        <w:pStyle w:val="Kommentartext"/>
      </w:pPr>
      <w:r>
        <w:t>„Für die Beta-Phase konnte diese Funktion noch nicht vollständig implementiert werden. In Zukunft werden hier die relevanten Textabschnitte aufgelistet.“</w:t>
      </w:r>
      <w:r>
        <w:br/>
      </w:r>
    </w:p>
    <w:p w14:paraId="2C435748" w14:textId="77777777" w:rsidR="00BF4F88" w:rsidRDefault="00BF4F88">
      <w:pPr>
        <w:pStyle w:val="Kommentartext"/>
      </w:pPr>
      <w:r>
        <w:t>Zusätzlich „Glühbirne“ anzeigen.</w:t>
      </w:r>
    </w:p>
  </w:comment>
  <w:comment w:id="31" w:author="Carolin Rost" w:date="2018-03-27T11:05:00Z" w:initials="CR">
    <w:p w14:paraId="04A2CC52" w14:textId="33CA98FC" w:rsidR="00BF4F88" w:rsidRDefault="00BF4F88">
      <w:pPr>
        <w:pStyle w:val="Kommentartext"/>
      </w:pPr>
      <w:r>
        <w:rPr>
          <w:rStyle w:val="Kommentarzeichen"/>
        </w:rPr>
        <w:annotationRef/>
      </w:r>
      <w:r>
        <w:t>Ist der Satz notwendig, wenn man oben die gefunden Textstellen angezeigt bekommt?</w:t>
      </w:r>
    </w:p>
  </w:comment>
  <w:comment w:id="32" w:author="Frank Ingenrieth" w:date="2018-03-29T11:47:00Z" w:initials="FI">
    <w:p w14:paraId="6BC5CDBE" w14:textId="53DED4C6" w:rsidR="00BF4F88" w:rsidRDefault="00BF4F88">
      <w:pPr>
        <w:pStyle w:val="Kommentartext"/>
      </w:pPr>
      <w:r>
        <w:rPr>
          <w:rStyle w:val="Kommentarzeichen"/>
        </w:rPr>
        <w:annotationRef/>
      </w:r>
      <w:r>
        <w:t xml:space="preserve">Valider Punkt. Da wir aber vermutlich nicht davon ausgehen können, dass alle Nutzer die Textstellen _vorher_ gelesen haben werden, halte ich es für sinnvoll. </w:t>
      </w:r>
    </w:p>
  </w:comment>
  <w:comment w:id="37" w:author="Carolin Rost" w:date="2018-03-12T15:46:00Z" w:initials="CR">
    <w:p w14:paraId="4F50D7DD"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39" w:author="Carolin Rost" w:date="2018-03-15T10:27:00Z" w:initials="CR">
    <w:p w14:paraId="6596C115" w14:textId="77777777" w:rsidR="00BF4F88" w:rsidRDefault="00BF4F88" w:rsidP="0040023D">
      <w:pPr>
        <w:pStyle w:val="Kommentartext"/>
      </w:pPr>
      <w:r>
        <w:rPr>
          <w:rStyle w:val="Kommentarzeichen"/>
        </w:rPr>
        <w:annotationRef/>
      </w:r>
      <w:r>
        <w:t>Erfordert Funktion ursprüngliche App und DSE-Version auf Handy und aktuelle</w:t>
      </w:r>
      <w:r>
        <w:sym w:font="Wingdings" w:char="F0E0"/>
      </w:r>
      <w:r>
        <w:t xml:space="preserve"> lokale App-Historie</w:t>
      </w:r>
    </w:p>
  </w:comment>
  <w:comment w:id="40" w:author="Frank Ingenrieth" w:date="2017-10-12T10:55:00Z" w:initials="FI">
    <w:p w14:paraId="637A398A" w14:textId="77777777" w:rsidR="00BF4F88" w:rsidRDefault="00BF4F88" w:rsidP="0040023D">
      <w:pPr>
        <w:pStyle w:val="Kommentartext"/>
      </w:pPr>
      <w:r>
        <w:rPr>
          <w:rStyle w:val="Kommentarzeichen"/>
        </w:rPr>
        <w:annotationRef/>
      </w:r>
      <w:r>
        <w:t>Nicht mehr anzeigen, wenn tatsächliche Änderungen schon angezeigt werden.</w:t>
      </w:r>
    </w:p>
  </w:comment>
  <w:comment w:id="41" w:author="Frank Ingenrieth" w:date="2017-11-16T18:18:00Z" w:initials="FI">
    <w:p w14:paraId="2E783841" w14:textId="77777777" w:rsidR="00BF4F88" w:rsidRDefault="00BF4F88">
      <w:pPr>
        <w:pStyle w:val="Kommentartext"/>
      </w:pPr>
      <w:r>
        <w:rPr>
          <w:rStyle w:val="Kommentarzeichen"/>
        </w:rPr>
        <w:annotationRef/>
      </w:r>
      <w:r>
        <w:t xml:space="preserve">Satz in der Form mit voller Funktion nur anzeigen, wenn in statischer BETA-Phase Daten vorhanden sind. </w:t>
      </w:r>
    </w:p>
    <w:p w14:paraId="5512F0F3" w14:textId="77777777" w:rsidR="00BF4F88" w:rsidRDefault="00BF4F88">
      <w:pPr>
        <w:pStyle w:val="Kommentartext"/>
      </w:pPr>
      <w:r>
        <w:t xml:space="preserve">Ansonsten so belassen und mit „2nd-Layer“ versehen. </w:t>
      </w:r>
    </w:p>
    <w:p w14:paraId="52B2843A" w14:textId="77777777" w:rsidR="00BF4F88" w:rsidRDefault="00BF4F88">
      <w:pPr>
        <w:pStyle w:val="Kommentartext"/>
      </w:pPr>
    </w:p>
    <w:p w14:paraId="258778C4" w14:textId="77777777" w:rsidR="00BF4F88" w:rsidRDefault="00BF4F88">
      <w:pPr>
        <w:pStyle w:val="Kommentartext"/>
      </w:pPr>
      <w:r>
        <w:t>Dort dann nachstehendes Anzeigen:</w:t>
      </w:r>
    </w:p>
    <w:p w14:paraId="5930CCEB" w14:textId="77777777" w:rsidR="00BF4F88" w:rsidRDefault="00BF4F88">
      <w:pPr>
        <w:pStyle w:val="Kommentartext"/>
      </w:pPr>
      <w:r>
        <w:t>„Für die Beta-Phase konnte diese Funktion noch nicht vollständig implementiert werden. In Zukunft werden hier die relevanten Textabschnitte aufgelistet.“</w:t>
      </w:r>
      <w:r>
        <w:br/>
      </w:r>
    </w:p>
    <w:p w14:paraId="40324BC8" w14:textId="77777777" w:rsidR="00BF4F88" w:rsidRDefault="00BF4F88">
      <w:pPr>
        <w:pStyle w:val="Kommentartext"/>
      </w:pPr>
      <w:r>
        <w:t>Zusätzlich „Glühbirne“ anzeigen.</w:t>
      </w:r>
    </w:p>
  </w:comment>
  <w:comment w:id="42" w:author="Carolin Rost" w:date="2018-03-15T10:25:00Z" w:initials="CR">
    <w:p w14:paraId="1AC1D64B" w14:textId="481CBBB5" w:rsidR="00BF4F88" w:rsidRDefault="00BF4F88">
      <w:pPr>
        <w:pStyle w:val="Kommentartext"/>
      </w:pPr>
      <w:r>
        <w:rPr>
          <w:rStyle w:val="Kommentarzeichen"/>
        </w:rPr>
        <w:annotationRef/>
      </w:r>
      <w:r>
        <w:t xml:space="preserve">Nur anzeigen, wenn Satz 1 nicht angezeigt wird. </w:t>
      </w:r>
    </w:p>
  </w:comment>
  <w:comment w:id="43" w:author="Carolin Rost" w:date="2018-03-15T10:26:00Z" w:initials="CR">
    <w:p w14:paraId="1159DCC2" w14:textId="1E455DAC" w:rsidR="00BF4F88" w:rsidRDefault="00BF4F88">
      <w:pPr>
        <w:pStyle w:val="Kommentartext"/>
      </w:pPr>
      <w:r>
        <w:rPr>
          <w:rStyle w:val="Kommentarzeichen"/>
        </w:rPr>
        <w:annotationRef/>
      </w:r>
      <w:r>
        <w:t>Kombinieren mit Funktion „Betroffenenrechte ausüben“ (Formular); eventuell Verlinken auf Drittseite mit Erläuterung.</w:t>
      </w:r>
    </w:p>
  </w:comment>
  <w:comment w:id="44" w:author="Carolin Rost" w:date="2018-03-12T15:46:00Z" w:initials="CR">
    <w:p w14:paraId="17C97C85"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51" w:author="Carolin Rost" w:date="2018-03-15T12:39:00Z" w:initials="CR">
    <w:p w14:paraId="3F7495FA" w14:textId="04FF44C0" w:rsidR="00BF4F88" w:rsidRDefault="00BF4F88">
      <w:pPr>
        <w:pStyle w:val="Kommentartext"/>
      </w:pPr>
      <w:r>
        <w:rPr>
          <w:rStyle w:val="Kommentarzeichen"/>
        </w:rPr>
        <w:annotationRef/>
      </w:r>
      <w:r>
        <w:t>Klarstellung: meint nicht Aufenthaltsort des Nutzers</w:t>
      </w:r>
    </w:p>
  </w:comment>
  <w:comment w:id="57" w:author="Carolin Rost" w:date="2018-03-12T15:46:00Z" w:initials="CR">
    <w:p w14:paraId="5BAA8530"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59" w:author="Carolin Rost" w:date="2018-03-26T16:19:00Z" w:initials="CR">
    <w:p w14:paraId="78346DA6" w14:textId="05DEA028" w:rsidR="00BF4F88" w:rsidRDefault="00BF4F88">
      <w:pPr>
        <w:pStyle w:val="Kommentartext"/>
      </w:pPr>
      <w:r>
        <w:rPr>
          <w:rStyle w:val="Kommentarzeichen"/>
        </w:rPr>
        <w:annotationRef/>
      </w:r>
      <w:r>
        <w:t>Wenn keine gefunden oder nicht ausreichend oder niemand über diese Adresse zu erreichen, nachfolgenden Satz anzeigen mit Impressumsadresse</w:t>
      </w:r>
    </w:p>
  </w:comment>
  <w:comment w:id="60" w:author="Frank Ingenrieth" w:date="2017-11-16T18:18:00Z" w:initials="FI">
    <w:p w14:paraId="4F2D70AA" w14:textId="77777777" w:rsidR="00BF4F88" w:rsidRDefault="00BF4F88" w:rsidP="00064FD5">
      <w:pPr>
        <w:pStyle w:val="Kommentartext"/>
      </w:pPr>
      <w:r>
        <w:rPr>
          <w:rStyle w:val="Kommentarzeichen"/>
        </w:rPr>
        <w:annotationRef/>
      </w:r>
      <w:r>
        <w:t xml:space="preserve">In statischer BETA-Phase hier die Adressen anzeigen, die vorhanden sind. </w:t>
      </w:r>
    </w:p>
    <w:p w14:paraId="1D481A61" w14:textId="77777777" w:rsidR="00BF4F88" w:rsidRDefault="00BF4F88" w:rsidP="00064FD5">
      <w:pPr>
        <w:pStyle w:val="Kommentartext"/>
      </w:pPr>
      <w:r>
        <w:t>Wenn keine Adresse vorhanden ist, anzeigen:</w:t>
      </w:r>
    </w:p>
    <w:p w14:paraId="7228AEF0" w14:textId="77777777" w:rsidR="00BF4F88" w:rsidRDefault="00BF4F88" w:rsidP="00064FD5">
      <w:pPr>
        <w:pStyle w:val="Kommentartext"/>
      </w:pPr>
      <w:r>
        <w:t>„Wir haben keine Kontaktmöglichkeiten gefunden.“</w:t>
      </w:r>
    </w:p>
    <w:p w14:paraId="1DCC13C4" w14:textId="77777777" w:rsidR="00BF4F88" w:rsidRDefault="00BF4F88" w:rsidP="00064FD5">
      <w:pPr>
        <w:pStyle w:val="Kommentartext"/>
      </w:pPr>
    </w:p>
    <w:p w14:paraId="391F134E" w14:textId="77777777" w:rsidR="00BF4F88" w:rsidRDefault="00BF4F88" w:rsidP="00064FD5">
      <w:pPr>
        <w:pStyle w:val="Kommentartext"/>
      </w:pPr>
      <w:r>
        <w:t>Ergänzend in BETA-Phase neben der Glühbirne: „Soweit wir Kontaktdaten finden, werden diese hier angezeigt.“ „Danach Standardtext der Glühbirne.</w:t>
      </w:r>
    </w:p>
  </w:comment>
  <w:comment w:id="63" w:author="Carolin Rost" w:date="2018-03-15T12:28:00Z" w:initials="CR">
    <w:p w14:paraId="3A157C95" w14:textId="30A534BB" w:rsidR="00BF4F88" w:rsidRDefault="00BF4F88">
      <w:pPr>
        <w:pStyle w:val="Kommentartext"/>
      </w:pPr>
      <w:r>
        <w:rPr>
          <w:rStyle w:val="Kommentarzeichen"/>
        </w:rPr>
        <w:annotationRef/>
      </w:r>
      <w:r>
        <w:t>Link auf Erläuterungsseite, wenn wir keine Daten gefunden haben; wenn wir Daten gefunden haben, siehe Funktion „Betroffenenrechte“</w:t>
      </w:r>
    </w:p>
  </w:comment>
  <w:comment w:id="64" w:author="Carolin Rost" w:date="2018-03-12T15:46:00Z" w:initials="CR">
    <w:p w14:paraId="3C2C4102"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68" w:author="Frank Ingenrieth" w:date="2017-11-16T18:20:00Z" w:initials="FI">
    <w:p w14:paraId="7BFD2589" w14:textId="77777777" w:rsidR="00BF4F88" w:rsidRDefault="00BF4F88">
      <w:pPr>
        <w:pStyle w:val="Kommentartext"/>
      </w:pPr>
      <w:r>
        <w:rPr>
          <w:rStyle w:val="Kommentarzeichen"/>
        </w:rPr>
        <w:annotationRef/>
      </w:r>
      <w:r>
        <w:rPr>
          <w:rStyle w:val="Kommentarzeichen"/>
        </w:rPr>
        <w:annotationRef/>
      </w:r>
      <w:r>
        <w:t xml:space="preserve">Satz in der Form mit voller Funktion nur anzeigen, wenn in statischer BETA-Phase Daten vorhanden sind. </w:t>
      </w:r>
    </w:p>
    <w:p w14:paraId="3995E0C5" w14:textId="77777777" w:rsidR="00BF4F88" w:rsidRDefault="00BF4F88">
      <w:pPr>
        <w:pStyle w:val="Kommentartext"/>
      </w:pPr>
      <w:r>
        <w:t xml:space="preserve">Ansonsten so belassen und mit „2nd-Layer“ versehen. </w:t>
      </w:r>
    </w:p>
    <w:p w14:paraId="45DCC3E7" w14:textId="77777777" w:rsidR="00BF4F88" w:rsidRDefault="00BF4F88">
      <w:pPr>
        <w:pStyle w:val="Kommentartext"/>
      </w:pPr>
    </w:p>
    <w:p w14:paraId="415442B2" w14:textId="77777777" w:rsidR="00BF4F88" w:rsidRDefault="00BF4F88">
      <w:pPr>
        <w:pStyle w:val="Kommentartext"/>
      </w:pPr>
      <w:r>
        <w:t>Dort dann nachstehendes Anzeigen:</w:t>
      </w:r>
    </w:p>
    <w:p w14:paraId="588F6EF8" w14:textId="77777777" w:rsidR="00BF4F88" w:rsidRDefault="00BF4F88">
      <w:pPr>
        <w:pStyle w:val="Kommentartext"/>
      </w:pPr>
      <w:r>
        <w:t>„Für die Beta-Phase konnte diese Funktion noch nicht vollständig implementiert werden. In Zukunft werden hier die relevanten Textabschnitte aufgelistet.“</w:t>
      </w:r>
      <w:r>
        <w:br/>
      </w:r>
    </w:p>
    <w:p w14:paraId="11A104CD" w14:textId="77777777" w:rsidR="00BF4F88" w:rsidRDefault="00BF4F88">
      <w:pPr>
        <w:pStyle w:val="Kommentartext"/>
      </w:pPr>
      <w:r>
        <w:t>Zusätzlich „Glühbirne“ anzeigen.</w:t>
      </w:r>
    </w:p>
  </w:comment>
  <w:comment w:id="71" w:author="Carolin Rost" w:date="2018-03-12T15:46:00Z" w:initials="CR">
    <w:p w14:paraId="31DC0528"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86" w:author="Carolin Rost" w:date="2018-03-12T15:46:00Z" w:initials="CR">
    <w:p w14:paraId="096E8CB5"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88" w:author="Carolin Rost" w:date="2018-03-15T11:18:00Z" w:initials="CR">
    <w:p w14:paraId="4B53F793" w14:textId="0E86F2AD" w:rsidR="00BF4F88" w:rsidRDefault="00BF4F88">
      <w:pPr>
        <w:pStyle w:val="Kommentartext"/>
      </w:pPr>
      <w:r>
        <w:rPr>
          <w:rStyle w:val="Kommentarzeichen"/>
        </w:rPr>
        <w:annotationRef/>
      </w:r>
      <w:r>
        <w:t xml:space="preserve">Technisch fundierter aufbauen </w:t>
      </w:r>
    </w:p>
  </w:comment>
  <w:comment w:id="89" w:author="Frank Ingenrieth" w:date="2017-10-12T11:27:00Z" w:initials="FI">
    <w:p w14:paraId="1E967665" w14:textId="77777777" w:rsidR="00BF4F88" w:rsidRDefault="00BF4F88" w:rsidP="005F2B23">
      <w:pPr>
        <w:pStyle w:val="Kommentartext"/>
      </w:pPr>
      <w:r>
        <w:rPr>
          <w:rStyle w:val="Kommentarzeichen"/>
        </w:rPr>
        <w:annotationRef/>
      </w:r>
      <w:r>
        <w:t>Nur anzeigen, wenn wir in DSE entsprechende gründe feststellen.</w:t>
      </w:r>
    </w:p>
  </w:comment>
  <w:comment w:id="90" w:author="Frank Ingenrieth" w:date="2017-11-16T18:21:00Z" w:initials="FI">
    <w:p w14:paraId="0D48C062" w14:textId="77777777" w:rsidR="00BF4F88" w:rsidRDefault="00BF4F88" w:rsidP="005F2B23">
      <w:pPr>
        <w:pStyle w:val="Kommentartext"/>
      </w:pPr>
      <w:r>
        <w:rPr>
          <w:rStyle w:val="Kommentarzeichen"/>
        </w:rPr>
        <w:annotationRef/>
      </w:r>
      <w:r>
        <w:rPr>
          <w:rStyle w:val="Kommentarzeichen"/>
        </w:rPr>
        <w:annotationRef/>
      </w:r>
      <w:r>
        <w:t xml:space="preserve">Satz in der Form mit voller Funktion nur anzeigen, wenn in statischer BETA-Phase Daten vorhanden sind. </w:t>
      </w:r>
    </w:p>
    <w:p w14:paraId="3B093237" w14:textId="77777777" w:rsidR="00BF4F88" w:rsidRDefault="00BF4F88" w:rsidP="005F2B23">
      <w:pPr>
        <w:pStyle w:val="Kommentartext"/>
      </w:pPr>
      <w:r>
        <w:t xml:space="preserve">Ansonsten so belassen und mit „2nd-Layer“ versehen. </w:t>
      </w:r>
    </w:p>
    <w:p w14:paraId="6AD82DD0" w14:textId="77777777" w:rsidR="00BF4F88" w:rsidRDefault="00BF4F88" w:rsidP="005F2B23">
      <w:pPr>
        <w:pStyle w:val="Kommentartext"/>
      </w:pPr>
    </w:p>
    <w:p w14:paraId="0262697F" w14:textId="77777777" w:rsidR="00BF4F88" w:rsidRDefault="00BF4F88" w:rsidP="005F2B23">
      <w:pPr>
        <w:pStyle w:val="Kommentartext"/>
      </w:pPr>
      <w:r>
        <w:t>Dort dann nachstehendes Anzeigen:</w:t>
      </w:r>
    </w:p>
    <w:p w14:paraId="1475D407" w14:textId="77777777" w:rsidR="00BF4F88" w:rsidRDefault="00BF4F88" w:rsidP="005F2B23">
      <w:pPr>
        <w:pStyle w:val="Kommentartext"/>
      </w:pPr>
      <w:r>
        <w:t>„Für die Beta-Phase konnte diese Funktion noch nicht vollständig implementiert werden. In Zukunft werden hier die relevanten Textabschnitte aufgelistet.“</w:t>
      </w:r>
      <w:r>
        <w:br/>
      </w:r>
    </w:p>
    <w:p w14:paraId="0753CE71" w14:textId="77777777" w:rsidR="00BF4F88" w:rsidRDefault="00BF4F88" w:rsidP="005F2B23">
      <w:pPr>
        <w:pStyle w:val="Kommentartext"/>
      </w:pPr>
      <w:r>
        <w:t>Zusätzlich „Glühbirne“ anzeigen.</w:t>
      </w:r>
    </w:p>
    <w:p w14:paraId="35236A84" w14:textId="77777777" w:rsidR="00BF4F88" w:rsidRDefault="00BF4F88" w:rsidP="005F2B23">
      <w:pPr>
        <w:pStyle w:val="Kommentartext"/>
      </w:pPr>
    </w:p>
  </w:comment>
  <w:comment w:id="92" w:author="Carolin Rost" w:date="2018-03-19T09:27:00Z" w:initials="CR">
    <w:p w14:paraId="26BEE834" w14:textId="5BF65C0F" w:rsidR="00BF4F88" w:rsidRDefault="00BF4F88">
      <w:pPr>
        <w:pStyle w:val="Kommentartext"/>
      </w:pPr>
      <w:r>
        <w:rPr>
          <w:rStyle w:val="Kommentarzeichen"/>
        </w:rPr>
        <w:annotationRef/>
      </w:r>
      <w:r>
        <w:t>An WB: ist das Transportverschlüsselung? Oder End-zu Endverschlüsselung (P2P-Verschlüsselung)?</w:t>
      </w:r>
    </w:p>
  </w:comment>
  <w:comment w:id="108" w:author="Carolin Rost" w:date="2018-03-12T15:46:00Z" w:initials="CR">
    <w:p w14:paraId="4E4A8573"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16" w:author="Frank Ingenrieth" w:date="2017-10-12T12:13:00Z" w:initials="FI">
    <w:p w14:paraId="55E93D17" w14:textId="77777777" w:rsidR="00BF4F88" w:rsidRPr="004005B0" w:rsidRDefault="00BF4F88" w:rsidP="00EC221F">
      <w:pPr>
        <w:pStyle w:val="Kommentartext"/>
      </w:pPr>
      <w:r>
        <w:rPr>
          <w:rStyle w:val="Kommentarzeichen"/>
        </w:rPr>
        <w:annotationRef/>
      </w:r>
      <w:r>
        <w:t xml:space="preserve">Soweit technisch möglich, auf einzelne Zahlungswege limitieren. Da entsprechende Daten noch nicht vorliegen, bei der „Einarbeitung“ des Satzes aber möglichst schon variablen vorsehen, die eine Präzisierung ermöglichen. </w:t>
      </w:r>
      <w:r w:rsidRPr="004005B0">
        <w:t>„… Zahlungsdaten [</w:t>
      </w:r>
      <w:proofErr w:type="spellStart"/>
      <w:r w:rsidRPr="004005B0">
        <w:t>viaService</w:t>
      </w:r>
      <w:proofErr w:type="spellEnd"/>
      <w:r w:rsidRPr="004005B0">
        <w:t>]…“</w:t>
      </w:r>
    </w:p>
  </w:comment>
  <w:comment w:id="117" w:author="Carolin Rost" w:date="2018-03-12T16:54:00Z" w:initials="CR">
    <w:p w14:paraId="33568834" w14:textId="0001DC6D" w:rsidR="00BF4F88" w:rsidRDefault="00BF4F88">
      <w:pPr>
        <w:pStyle w:val="Kommentartext"/>
      </w:pPr>
      <w:r>
        <w:rPr>
          <w:rStyle w:val="Kommentarzeichen"/>
        </w:rPr>
        <w:annotationRef/>
      </w:r>
      <w:r>
        <w:t>BSI für Bürger, Bezahlen im Internet</w:t>
      </w:r>
    </w:p>
  </w:comment>
  <w:comment w:id="118" w:author="Frank Ingenrieth" w:date="2017-08-31T09:38:00Z" w:initials="FI">
    <w:p w14:paraId="5E7DB53C" w14:textId="77777777" w:rsidR="00BF4F88" w:rsidRDefault="00BF4F88">
      <w:pPr>
        <w:pStyle w:val="Kommentartext"/>
      </w:pPr>
      <w:r>
        <w:rPr>
          <w:rStyle w:val="Kommentarzeichen"/>
        </w:rPr>
        <w:annotationRef/>
      </w:r>
      <w:r>
        <w:t>@</w:t>
      </w:r>
      <w:proofErr w:type="spellStart"/>
      <w:r>
        <w:t>mTd</w:t>
      </w:r>
      <w:proofErr w:type="spellEnd"/>
      <w:r>
        <w:t>: hier variable Einfügen je Anzeigekontext</w:t>
      </w:r>
      <w:r>
        <w:br/>
      </w:r>
      <w:r>
        <w:br/>
        <w:t>App-Anzeige: „diese“</w:t>
      </w:r>
      <w:r>
        <w:br/>
        <w:t>Allgemeine Anzeige „eine betroffene“</w:t>
      </w:r>
    </w:p>
  </w:comment>
  <w:comment w:id="119" w:author="Frank Ingenrieth" w:date="2018-03-29T11:42:00Z" w:initials="FI">
    <w:p w14:paraId="5B0E44FB" w14:textId="33FB6801" w:rsidR="00BF4F88" w:rsidRDefault="00BF4F88">
      <w:pPr>
        <w:pStyle w:val="Kommentartext"/>
      </w:pPr>
      <w:r>
        <w:rPr>
          <w:rStyle w:val="Kommentarzeichen"/>
        </w:rPr>
        <w:annotationRef/>
      </w:r>
      <w:r>
        <w:t>Für die einfachere Umsetzung erstmal auf die Variable verzichtet. Dafür im gesamten Dokument von „die App“ gesprochen, und nicht mehr von „dieser“</w:t>
      </w:r>
    </w:p>
  </w:comment>
  <w:comment w:id="122" w:author="Carolin Rost" w:date="2018-03-12T15:46:00Z" w:initials="CR">
    <w:p w14:paraId="7BB7ED7A"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25" w:author="Carolin Rost" w:date="2018-03-15T12:13:00Z" w:initials="CR">
    <w:p w14:paraId="6DE7EF07" w14:textId="361CC475" w:rsidR="00BF4F88" w:rsidRDefault="00BF4F88">
      <w:pPr>
        <w:pStyle w:val="Kommentartext"/>
      </w:pPr>
      <w:r>
        <w:rPr>
          <w:rStyle w:val="Kommentarzeichen"/>
        </w:rPr>
        <w:annotationRef/>
      </w:r>
      <w:r>
        <w:t>Link auf externe Inhalte</w:t>
      </w:r>
    </w:p>
  </w:comment>
  <w:comment w:id="126" w:author="Carolin Rost" w:date="2018-03-12T15:46:00Z" w:initials="CR">
    <w:p w14:paraId="130D8386"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30" w:author="Frank Ingenrieth" w:date="2017-11-16T18:24:00Z" w:initials="FI">
    <w:p w14:paraId="3B102E5A" w14:textId="77777777" w:rsidR="00BF4F88" w:rsidRDefault="00BF4F88">
      <w:pPr>
        <w:pStyle w:val="Kommentartext"/>
      </w:pPr>
      <w:r>
        <w:rPr>
          <w:rStyle w:val="Kommentarzeichen"/>
        </w:rPr>
        <w:annotationRef/>
      </w:r>
      <w:r>
        <w:t xml:space="preserve">Satz in der Form mit voller Funktion nur anzeigen, wenn in statischer BETA-Phase Daten vorhanden sind. </w:t>
      </w:r>
    </w:p>
    <w:p w14:paraId="76CF08A3" w14:textId="77777777" w:rsidR="00BF4F88" w:rsidRDefault="00BF4F88">
      <w:pPr>
        <w:pStyle w:val="Kommentartext"/>
      </w:pPr>
      <w:r>
        <w:t xml:space="preserve">Ansonsten so belassen und mit „2nd-Layer“ versehen. </w:t>
      </w:r>
    </w:p>
    <w:p w14:paraId="7F8B3C2A" w14:textId="77777777" w:rsidR="00BF4F88" w:rsidRDefault="00BF4F88">
      <w:pPr>
        <w:pStyle w:val="Kommentartext"/>
      </w:pPr>
    </w:p>
    <w:p w14:paraId="1B900747" w14:textId="77777777" w:rsidR="00BF4F88" w:rsidRDefault="00BF4F88">
      <w:pPr>
        <w:pStyle w:val="Kommentartext"/>
      </w:pPr>
      <w:r>
        <w:t>Dort dann nachstehendes Anzeigen:</w:t>
      </w:r>
    </w:p>
    <w:p w14:paraId="7F73F78B" w14:textId="77777777" w:rsidR="00BF4F88" w:rsidRDefault="00BF4F88">
      <w:pPr>
        <w:pStyle w:val="Kommentartext"/>
      </w:pPr>
      <w:r>
        <w:t>„Für die Beta-Phase konnte diese Funktion noch nicht vollständig implementiert werden. In Zukunft werden hier die relevanten Textabschnitte aufgelistet.“</w:t>
      </w:r>
      <w:r>
        <w:br/>
      </w:r>
    </w:p>
    <w:p w14:paraId="1EEC9E03" w14:textId="77777777" w:rsidR="00BF4F88" w:rsidRDefault="00BF4F88">
      <w:pPr>
        <w:pStyle w:val="Kommentartext"/>
      </w:pPr>
      <w:r>
        <w:t>Zusätzlich „Glühbirne“ anzeigen.</w:t>
      </w:r>
    </w:p>
  </w:comment>
  <w:comment w:id="131" w:author="Carolin Rost" w:date="2018-03-12T15:46:00Z" w:initials="CR">
    <w:p w14:paraId="0655FC30"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36" w:author="Kristina Eberlein" w:date="2017-11-16T16:34:00Z" w:initials="KE">
    <w:p w14:paraId="3DDE39AC" w14:textId="77777777" w:rsidR="00BF4F88" w:rsidRDefault="00BF4F88" w:rsidP="008B0443">
      <w:pPr>
        <w:pStyle w:val="Kommentartext"/>
      </w:pPr>
      <w:r>
        <w:rPr>
          <w:rStyle w:val="Kommentarzeichen"/>
        </w:rPr>
        <w:annotationRef/>
      </w:r>
      <w:r>
        <w:t xml:space="preserve">Satz in der Form mit voller Funktion nur anzeigen, wenn in statischer BETA-Phase Daten vorhanden sind. </w:t>
      </w:r>
    </w:p>
    <w:p w14:paraId="11575D45" w14:textId="77777777" w:rsidR="00BF4F88" w:rsidRDefault="00BF4F88" w:rsidP="008B0443">
      <w:pPr>
        <w:pStyle w:val="Kommentartext"/>
      </w:pPr>
      <w:r>
        <w:t xml:space="preserve">Ansonsten so belassen und mit „2nd-Layer“ versehen. </w:t>
      </w:r>
    </w:p>
    <w:p w14:paraId="5FA1D51D" w14:textId="77777777" w:rsidR="00BF4F88" w:rsidRDefault="00BF4F88" w:rsidP="008B0443">
      <w:pPr>
        <w:pStyle w:val="Kommentartext"/>
      </w:pPr>
    </w:p>
    <w:p w14:paraId="5E79AA73" w14:textId="77777777" w:rsidR="00BF4F88" w:rsidRDefault="00BF4F88" w:rsidP="008B0443">
      <w:pPr>
        <w:pStyle w:val="Kommentartext"/>
      </w:pPr>
      <w:r>
        <w:t>Dort dann nachstehendes Anzeigen:</w:t>
      </w:r>
    </w:p>
    <w:p w14:paraId="7C8CF3B6" w14:textId="77777777" w:rsidR="00BF4F88" w:rsidRDefault="00BF4F88" w:rsidP="008B0443">
      <w:pPr>
        <w:pStyle w:val="Kommentartext"/>
      </w:pPr>
      <w:r>
        <w:t>„Für die Beta-Phase konnte diese Funktion noch nicht vollständig implementiert werden. In Zukunft werden hier die relevanten Textabschnitte aufgelistet.“</w:t>
      </w:r>
      <w:r>
        <w:br/>
      </w:r>
    </w:p>
    <w:p w14:paraId="466E8993" w14:textId="77777777" w:rsidR="00BF4F88" w:rsidRDefault="00BF4F88" w:rsidP="008B0443">
      <w:pPr>
        <w:pStyle w:val="Kommentartext"/>
      </w:pPr>
      <w:r>
        <w:t>Zusätzlich „Glühbirne“ anzeigen.</w:t>
      </w:r>
    </w:p>
  </w:comment>
  <w:comment w:id="149" w:author="Carolin Rost" w:date="2018-03-12T15:46:00Z" w:initials="CR">
    <w:p w14:paraId="051C999E"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51" w:author="Kristina Eberlein" w:date="2017-11-16T16:34:00Z" w:initials="KE">
    <w:p w14:paraId="76769F25" w14:textId="77777777" w:rsidR="00BF4F88" w:rsidRDefault="00BF4F88">
      <w:pPr>
        <w:pStyle w:val="Kommentartext"/>
      </w:pPr>
      <w:r>
        <w:rPr>
          <w:rStyle w:val="Kommentarzeichen"/>
        </w:rPr>
        <w:annotationRef/>
      </w:r>
      <w:r>
        <w:t xml:space="preserve">Satz in der Form mit voller Funktion nur anzeigen, wenn in statischer BETA-Phase Daten vorhanden sind. </w:t>
      </w:r>
    </w:p>
    <w:p w14:paraId="3FC44846" w14:textId="77777777" w:rsidR="00BF4F88" w:rsidRDefault="00BF4F88">
      <w:pPr>
        <w:pStyle w:val="Kommentartext"/>
      </w:pPr>
      <w:r>
        <w:t xml:space="preserve">Ansonsten so belassen und mit „2nd-Layer“ versehen. </w:t>
      </w:r>
    </w:p>
    <w:p w14:paraId="68158CC1" w14:textId="77777777" w:rsidR="00BF4F88" w:rsidRDefault="00BF4F88">
      <w:pPr>
        <w:pStyle w:val="Kommentartext"/>
      </w:pPr>
    </w:p>
    <w:p w14:paraId="1DC5B476" w14:textId="77777777" w:rsidR="00BF4F88" w:rsidRDefault="00BF4F88">
      <w:pPr>
        <w:pStyle w:val="Kommentartext"/>
      </w:pPr>
      <w:r>
        <w:t>Dort dann nachstehendes Anzeigen:</w:t>
      </w:r>
    </w:p>
    <w:p w14:paraId="44A8DF5E" w14:textId="77777777" w:rsidR="00BF4F88" w:rsidRDefault="00BF4F88">
      <w:pPr>
        <w:pStyle w:val="Kommentartext"/>
      </w:pPr>
      <w:r>
        <w:t>„Für die Beta-Phase konnte diese Funktion noch nicht vollständig implementiert werden. In Zukunft werden hier die relevanten Textabschnitte aufgelistet.“</w:t>
      </w:r>
      <w:r>
        <w:br/>
      </w:r>
    </w:p>
    <w:p w14:paraId="1D8E0473" w14:textId="77777777" w:rsidR="00BF4F88" w:rsidRDefault="00BF4F88">
      <w:pPr>
        <w:pStyle w:val="Kommentartext"/>
      </w:pPr>
      <w:r>
        <w:t>Zusätzlich „Glühbirne“ anzeigen.</w:t>
      </w:r>
    </w:p>
  </w:comment>
  <w:comment w:id="152" w:author="Carolin Rost" w:date="2018-03-12T15:46:00Z" w:initials="CR">
    <w:p w14:paraId="19D49C7E"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56" w:author="Frank Ingenrieth" w:date="2017-11-16T18:25:00Z" w:initials="FI">
    <w:p w14:paraId="6C4D6772" w14:textId="77777777" w:rsidR="00BF4F88" w:rsidRDefault="00BF4F88">
      <w:pPr>
        <w:pStyle w:val="Kommentartext"/>
      </w:pPr>
      <w:r>
        <w:rPr>
          <w:rStyle w:val="Kommentarzeichen"/>
        </w:rPr>
        <w:annotationRef/>
      </w:r>
      <w:r>
        <w:t xml:space="preserve">Satz in der Form mit voller Funktion nur anzeigen, wenn in statischer BETA-Phase Daten vorhanden sind. </w:t>
      </w:r>
    </w:p>
    <w:p w14:paraId="70867F0A" w14:textId="77777777" w:rsidR="00BF4F88" w:rsidRDefault="00BF4F88">
      <w:pPr>
        <w:pStyle w:val="Kommentartext"/>
      </w:pPr>
      <w:r>
        <w:t xml:space="preserve">Ansonsten so belassen und mit „2nd-Layer“ versehen. </w:t>
      </w:r>
    </w:p>
    <w:p w14:paraId="72C4A1EF" w14:textId="77777777" w:rsidR="00BF4F88" w:rsidRDefault="00BF4F88">
      <w:pPr>
        <w:pStyle w:val="Kommentartext"/>
      </w:pPr>
    </w:p>
    <w:p w14:paraId="7C853F0A" w14:textId="77777777" w:rsidR="00BF4F88" w:rsidRDefault="00BF4F88">
      <w:pPr>
        <w:pStyle w:val="Kommentartext"/>
      </w:pPr>
      <w:r>
        <w:t>Dort dann nachstehendes Anzeigen:</w:t>
      </w:r>
    </w:p>
    <w:p w14:paraId="1ED04E28" w14:textId="77777777" w:rsidR="00BF4F88" w:rsidRDefault="00BF4F88">
      <w:pPr>
        <w:pStyle w:val="Kommentartext"/>
      </w:pPr>
      <w:r>
        <w:t>„Für die Beta-Phase konnte diese Funktion noch nicht vollständig implementiert werden. In Zukunft werden hier die relevanten Textabschnitte aufgelistet.“</w:t>
      </w:r>
      <w:r>
        <w:br/>
      </w:r>
    </w:p>
    <w:p w14:paraId="3853212F" w14:textId="77777777" w:rsidR="00BF4F88" w:rsidRDefault="00BF4F88">
      <w:pPr>
        <w:pStyle w:val="Kommentartext"/>
      </w:pPr>
      <w:r>
        <w:t>Zusätzlich „Glühbirne“ anzeigen.</w:t>
      </w:r>
    </w:p>
  </w:comment>
  <w:comment w:id="159" w:author="Carolin Rost" w:date="2018-03-12T15:46:00Z" w:initials="CR">
    <w:p w14:paraId="535BDAD4"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71" w:author="Carolin Rost" w:date="2018-03-12T15:46:00Z" w:initials="CR">
    <w:p w14:paraId="6779CED0"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84" w:author="Carolin Rost" w:date="2018-03-12T15:46:00Z" w:initials="CR">
    <w:p w14:paraId="4514ECA8" w14:textId="77777777" w:rsidR="00BF4F88" w:rsidRDefault="00BF4F88" w:rsidP="008D05D4">
      <w:pPr>
        <w:pStyle w:val="Kommentartext"/>
      </w:pPr>
      <w:r>
        <w:rPr>
          <w:rStyle w:val="Kommentarzeichen"/>
        </w:rPr>
        <w:annotationRef/>
      </w:r>
      <w:r>
        <w:t>An WB: Der Satz soll nur angezeigt werden, wenn eine App deinstalliert werden kann.</w:t>
      </w:r>
    </w:p>
  </w:comment>
  <w:comment w:id="186" w:author="Carolin Rost" w:date="2018-03-15T11:55:00Z" w:initials="CR">
    <w:p w14:paraId="635FF56F" w14:textId="01F5DD11" w:rsidR="00BF4F88" w:rsidRDefault="00BF4F88">
      <w:pPr>
        <w:pStyle w:val="Kommentartext"/>
      </w:pPr>
      <w:r>
        <w:rPr>
          <w:rStyle w:val="Kommentarzeichen"/>
        </w:rPr>
        <w:annotationRef/>
      </w:r>
      <w:r>
        <w:t>Externe Inhalte prüfen</w:t>
      </w:r>
    </w:p>
  </w:comment>
  <w:comment w:id="187" w:author="Kristina Eberlein" w:date="2017-11-16T16:38:00Z" w:initials="KE">
    <w:p w14:paraId="682CDAF1" w14:textId="77777777" w:rsidR="00BF4F88" w:rsidRDefault="00BF4F88">
      <w:pPr>
        <w:pStyle w:val="Kommentartext"/>
      </w:pPr>
      <w:r>
        <w:rPr>
          <w:rStyle w:val="Kommentarzeichen"/>
        </w:rPr>
        <w:annotationRef/>
      </w:r>
      <w:r>
        <w:t xml:space="preserve">Satz in der Form mit voller Funktion nur anzeigen, wenn in statischer BETA-Phase Daten vorhanden sind. </w:t>
      </w:r>
    </w:p>
    <w:p w14:paraId="1BD84BB6" w14:textId="77777777" w:rsidR="00BF4F88" w:rsidRDefault="00BF4F88">
      <w:pPr>
        <w:pStyle w:val="Kommentartext"/>
      </w:pPr>
      <w:r>
        <w:t xml:space="preserve">Ansonsten so belassen und mit „2nd-Layer“ versehen. </w:t>
      </w:r>
    </w:p>
    <w:p w14:paraId="53DD37C5" w14:textId="77777777" w:rsidR="00BF4F88" w:rsidRDefault="00BF4F88">
      <w:pPr>
        <w:pStyle w:val="Kommentartext"/>
      </w:pPr>
    </w:p>
    <w:p w14:paraId="68B15250" w14:textId="77777777" w:rsidR="00BF4F88" w:rsidRDefault="00BF4F88">
      <w:pPr>
        <w:pStyle w:val="Kommentartext"/>
      </w:pPr>
      <w:r>
        <w:t>Dort dann nachstehendes Anzeigen:</w:t>
      </w:r>
    </w:p>
    <w:p w14:paraId="75AFA76B" w14:textId="77777777" w:rsidR="00BF4F88" w:rsidRDefault="00BF4F88">
      <w:pPr>
        <w:pStyle w:val="Kommentartext"/>
      </w:pPr>
      <w:r>
        <w:t>„Für die Beta-Phase konnte diese Funktion noch nicht vollständig implementiert werden. In Zukunft werden hier die relevanten Textabschnitte aufgelistet.“</w:t>
      </w:r>
      <w:r>
        <w:br/>
      </w:r>
    </w:p>
    <w:p w14:paraId="6EB6A456" w14:textId="77777777" w:rsidR="00BF4F88" w:rsidRDefault="00BF4F88">
      <w:pPr>
        <w:pStyle w:val="Kommentartext"/>
      </w:pPr>
      <w:r>
        <w:t>Zusätzlich „Glühbirne“ anzeigen.</w:t>
      </w:r>
    </w:p>
  </w:comment>
  <w:comment w:id="194" w:author="Carolin Rost" w:date="2018-03-12T15:46:00Z" w:initials="CR">
    <w:p w14:paraId="0A299ABD"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198" w:author="Carolin Rost" w:date="2018-03-12T15:46:00Z" w:initials="CR">
    <w:p w14:paraId="2866FACF"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204" w:author="Carolin Rost" w:date="2018-03-12T15:46:00Z" w:initials="CR">
    <w:p w14:paraId="401F5B5D"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208" w:author="Carolin Rost" w:date="2018-03-12T15:46:00Z" w:initials="CR">
    <w:p w14:paraId="534E0BC2" w14:textId="77777777" w:rsidR="00BF4F88" w:rsidRDefault="00BF4F88" w:rsidP="003B7E19">
      <w:pPr>
        <w:pStyle w:val="Kommentartext"/>
      </w:pPr>
      <w:r>
        <w:rPr>
          <w:rStyle w:val="Kommentarzeichen"/>
        </w:rPr>
        <w:annotationRef/>
      </w:r>
      <w:r>
        <w:t>An WB: Der Satz soll nur angezeigt werden, wenn eine App deinstalliert werden kann.</w:t>
      </w:r>
    </w:p>
  </w:comment>
  <w:comment w:id="212" w:author="Carolin Rost" w:date="2018-03-12T15:46:00Z" w:initials="CR">
    <w:p w14:paraId="42DCCE09" w14:textId="77777777" w:rsidR="00BF4F88" w:rsidRDefault="00BF4F88" w:rsidP="003B7E19">
      <w:pPr>
        <w:pStyle w:val="Kommentartext"/>
      </w:pPr>
      <w:r>
        <w:rPr>
          <w:rStyle w:val="Kommentarzeichen"/>
        </w:rPr>
        <w:annotationRef/>
      </w:r>
      <w:r>
        <w:t>An WB: Der Satz soll nur angezeigt werden, wenn eine App deinstalliert werden kann.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C215C" w15:done="0"/>
  <w15:commentEx w15:paraId="7D5BC9C8" w15:done="0"/>
  <w15:commentEx w15:paraId="0C3BEBF2" w15:done="0"/>
  <w15:commentEx w15:paraId="7E22E3F3" w15:done="0"/>
  <w15:commentEx w15:paraId="31888F54" w15:done="0"/>
  <w15:commentEx w15:paraId="213AD248" w15:done="0"/>
  <w15:commentEx w15:paraId="2C435748" w15:done="0"/>
  <w15:commentEx w15:paraId="04A2CC52" w15:done="0"/>
  <w15:commentEx w15:paraId="6BC5CDBE" w15:paraIdParent="04A2CC52" w15:done="0"/>
  <w15:commentEx w15:paraId="4F50D7DD" w15:done="0"/>
  <w15:commentEx w15:paraId="6596C115" w15:done="0"/>
  <w15:commentEx w15:paraId="637A398A" w15:done="0"/>
  <w15:commentEx w15:paraId="40324BC8" w15:done="0"/>
  <w15:commentEx w15:paraId="1AC1D64B" w15:done="0"/>
  <w15:commentEx w15:paraId="1159DCC2" w15:done="0"/>
  <w15:commentEx w15:paraId="17C97C85" w15:done="0"/>
  <w15:commentEx w15:paraId="3F7495FA" w15:done="0"/>
  <w15:commentEx w15:paraId="5BAA8530" w15:done="0"/>
  <w15:commentEx w15:paraId="78346DA6" w15:done="0"/>
  <w15:commentEx w15:paraId="391F134E" w15:done="0"/>
  <w15:commentEx w15:paraId="3A157C95" w15:done="0"/>
  <w15:commentEx w15:paraId="3C2C4102" w15:done="0"/>
  <w15:commentEx w15:paraId="11A104CD" w15:done="0"/>
  <w15:commentEx w15:paraId="31DC0528" w15:done="0"/>
  <w15:commentEx w15:paraId="096E8CB5" w15:done="0"/>
  <w15:commentEx w15:paraId="4B53F793" w15:done="0"/>
  <w15:commentEx w15:paraId="1E967665" w15:done="0"/>
  <w15:commentEx w15:paraId="35236A84" w15:done="0"/>
  <w15:commentEx w15:paraId="26BEE834" w15:done="0"/>
  <w15:commentEx w15:paraId="4E4A8573" w15:done="0"/>
  <w15:commentEx w15:paraId="55E93D17" w15:done="0"/>
  <w15:commentEx w15:paraId="33568834" w15:done="0"/>
  <w15:commentEx w15:paraId="5E7DB53C" w15:done="0"/>
  <w15:commentEx w15:paraId="5B0E44FB" w15:paraIdParent="5E7DB53C" w15:done="0"/>
  <w15:commentEx w15:paraId="7BB7ED7A" w15:done="0"/>
  <w15:commentEx w15:paraId="6DE7EF07" w15:done="0"/>
  <w15:commentEx w15:paraId="130D8386" w15:done="0"/>
  <w15:commentEx w15:paraId="1EEC9E03" w15:done="0"/>
  <w15:commentEx w15:paraId="0655FC30" w15:done="0"/>
  <w15:commentEx w15:paraId="466E8993" w15:done="0"/>
  <w15:commentEx w15:paraId="051C999E" w15:done="0"/>
  <w15:commentEx w15:paraId="1D8E0473" w15:done="0"/>
  <w15:commentEx w15:paraId="19D49C7E" w15:done="0"/>
  <w15:commentEx w15:paraId="3853212F" w15:done="0"/>
  <w15:commentEx w15:paraId="535BDAD4" w15:done="0"/>
  <w15:commentEx w15:paraId="6779CED0" w15:done="0"/>
  <w15:commentEx w15:paraId="4514ECA8" w15:done="0"/>
  <w15:commentEx w15:paraId="635FF56F" w15:done="0"/>
  <w15:commentEx w15:paraId="6EB6A456" w15:done="0"/>
  <w15:commentEx w15:paraId="0A299ABD" w15:done="0"/>
  <w15:commentEx w15:paraId="2866FACF" w15:done="0"/>
  <w15:commentEx w15:paraId="401F5B5D" w15:done="0"/>
  <w15:commentEx w15:paraId="534E0BC2" w15:done="0"/>
  <w15:commentEx w15:paraId="42DCCE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CB8A" w14:textId="77777777" w:rsidR="00915841" w:rsidRDefault="00915841">
      <w:pPr>
        <w:spacing w:after="0" w:line="240" w:lineRule="auto"/>
      </w:pPr>
      <w:r>
        <w:separator/>
      </w:r>
    </w:p>
  </w:endnote>
  <w:endnote w:type="continuationSeparator" w:id="0">
    <w:p w14:paraId="752AA4D1" w14:textId="77777777" w:rsidR="00915841" w:rsidRDefault="0091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altName w:val="Franklin Gothic"/>
    <w:panose1 w:val="020B05030201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F56E" w14:textId="77777777" w:rsidR="00BF4F88" w:rsidRDefault="00BF4F88">
    <w:pPr>
      <w:pStyle w:val="Fuzeile"/>
      <w:tabs>
        <w:tab w:val="clear" w:pos="4536"/>
        <w:tab w:val="clear" w:pos="9072"/>
        <w:tab w:val="center" w:pos="3969"/>
        <w:tab w:val="right" w:pos="9639"/>
      </w:tabs>
      <w:ind w:left="-851" w:right="-851"/>
      <w:rPr>
        <w:color w:val="A6A6A6" w:themeColor="background1" w:themeShade="A6"/>
        <w:sz w:val="16"/>
        <w:szCs w:val="16"/>
      </w:rPr>
    </w:pPr>
    <w:r>
      <w:rPr>
        <w:noProof/>
        <w:lang w:eastAsia="de-DE"/>
      </w:rPr>
      <w:drawing>
        <wp:anchor distT="0" distB="0" distL="114300" distR="114300" simplePos="0" relativeHeight="251696128" behindDoc="0" locked="0" layoutInCell="1" allowOverlap="1" wp14:anchorId="0D9B9DA6" wp14:editId="25FBADDE">
          <wp:simplePos x="0" y="0"/>
          <wp:positionH relativeFrom="margin">
            <wp:posOffset>-774065</wp:posOffset>
          </wp:positionH>
          <wp:positionV relativeFrom="paragraph">
            <wp:posOffset>-201930</wp:posOffset>
          </wp:positionV>
          <wp:extent cx="860400" cy="608400"/>
          <wp:effectExtent l="0" t="0" r="0" b="0"/>
          <wp:wrapNone/>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nge\Desktop\BMBF_RGB_Gef_S.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860400" cy="60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A6A6A6" w:themeColor="background1" w:themeShade="A6"/>
        <w:sz w:val="16"/>
        <w:szCs w:val="16"/>
        <w:lang w:eastAsia="de-DE"/>
      </w:rPr>
      <mc:AlternateContent>
        <mc:Choice Requires="wps">
          <w:drawing>
            <wp:anchor distT="0" distB="0" distL="114300" distR="114300" simplePos="0" relativeHeight="251664384" behindDoc="0" locked="0" layoutInCell="1" allowOverlap="1" wp14:anchorId="4349D8D8" wp14:editId="03109CFB">
              <wp:simplePos x="0" y="0"/>
              <wp:positionH relativeFrom="column">
                <wp:posOffset>1369060</wp:posOffset>
              </wp:positionH>
              <wp:positionV relativeFrom="paragraph">
                <wp:posOffset>-2045970</wp:posOffset>
              </wp:positionV>
              <wp:extent cx="18000" cy="3959860"/>
              <wp:effectExtent l="0" t="1971040" r="1954530" b="0"/>
              <wp:wrapNone/>
              <wp:docPr id="11" name="Rechteck 10"/>
              <wp:cNvGraphicFramePr/>
              <a:graphic xmlns:a="http://schemas.openxmlformats.org/drawingml/2006/main">
                <a:graphicData uri="http://schemas.microsoft.com/office/word/2010/wordprocessingShape">
                  <wps:wsp>
                    <wps:cNvSpPr/>
                    <wps:spPr>
                      <a:xfrm rot="5400000">
                        <a:off x="0" y="0"/>
                        <a:ext cx="18000" cy="3959860"/>
                      </a:xfrm>
                      <a:prstGeom prst="rect">
                        <a:avLst/>
                      </a:prstGeom>
                      <a:solidFill>
                        <a:srgbClr val="CACAC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5A1B917D" id="Rechteck 10" o:spid="_x0000_s1026" style="position:absolute;margin-left:107.8pt;margin-top:-161.1pt;width:1.4pt;height:311.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" fillcolor="#cacaca" stroked="f" strokeweight="1pt"/>
          </w:pict>
        </mc:Fallback>
      </mc:AlternateContent>
    </w:r>
    <w:r>
      <w:rPr>
        <w:noProof/>
        <w:color w:val="A6A6A6" w:themeColor="background1" w:themeShade="A6"/>
        <w:sz w:val="16"/>
        <w:szCs w:val="16"/>
        <w:lang w:eastAsia="de-DE"/>
      </w:rPr>
      <mc:AlternateContent>
        <mc:Choice Requires="wps">
          <w:drawing>
            <wp:anchor distT="0" distB="0" distL="114300" distR="114300" simplePos="0" relativeHeight="251667456" behindDoc="0" locked="0" layoutInCell="1" allowOverlap="1" wp14:anchorId="2F62F9BD" wp14:editId="0313961E">
              <wp:simplePos x="0" y="0"/>
              <wp:positionH relativeFrom="column">
                <wp:posOffset>3921443</wp:posOffset>
              </wp:positionH>
              <wp:positionV relativeFrom="paragraph">
                <wp:posOffset>-423228</wp:posOffset>
              </wp:positionV>
              <wp:extent cx="18000" cy="719455"/>
              <wp:effectExtent l="0" t="350838" r="336233" b="0"/>
              <wp:wrapNone/>
              <wp:docPr id="14" name="Rechteck 13"/>
              <wp:cNvGraphicFramePr/>
              <a:graphic xmlns:a="http://schemas.openxmlformats.org/drawingml/2006/main">
                <a:graphicData uri="http://schemas.microsoft.com/office/word/2010/wordprocessingShape">
                  <wps:wsp>
                    <wps:cNvSpPr/>
                    <wps:spPr>
                      <a:xfrm rot="5400000">
                        <a:off x="0" y="0"/>
                        <a:ext cx="18000" cy="719455"/>
                      </a:xfrm>
                      <a:prstGeom prst="rect">
                        <a:avLst/>
                      </a:prstGeom>
                      <a:solidFill>
                        <a:srgbClr val="CB071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06CB3ED0" id="Rechteck 13" o:spid="_x0000_s1026" style="position:absolute;margin-left:308.8pt;margin-top:-33.35pt;width:1.4pt;height:56.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" fillcolor="#cb0715" stroked="f" strokeweight="1pt"/>
          </w:pict>
        </mc:Fallback>
      </mc:AlternateContent>
    </w:r>
    <w:r>
      <w:rPr>
        <w:noProof/>
        <w:color w:val="A6A6A6" w:themeColor="background1" w:themeShade="A6"/>
        <w:sz w:val="16"/>
        <w:szCs w:val="16"/>
        <w:lang w:eastAsia="de-DE"/>
      </w:rPr>
      <mc:AlternateContent>
        <mc:Choice Requires="wps">
          <w:drawing>
            <wp:anchor distT="0" distB="0" distL="114300" distR="114300" simplePos="0" relativeHeight="251666432" behindDoc="0" locked="0" layoutInCell="1" allowOverlap="1" wp14:anchorId="2172A7D6" wp14:editId="469D734B">
              <wp:simplePos x="0" y="0"/>
              <wp:positionH relativeFrom="column">
                <wp:posOffset>4840288</wp:posOffset>
              </wp:positionH>
              <wp:positionV relativeFrom="paragraph">
                <wp:posOffset>-423228</wp:posOffset>
              </wp:positionV>
              <wp:extent cx="18000" cy="719455"/>
              <wp:effectExtent l="0" t="350838" r="336233" b="0"/>
              <wp:wrapNone/>
              <wp:docPr id="13" name="Rechteck 12"/>
              <wp:cNvGraphicFramePr/>
              <a:graphic xmlns:a="http://schemas.openxmlformats.org/drawingml/2006/main">
                <a:graphicData uri="http://schemas.microsoft.com/office/word/2010/wordprocessingShape">
                  <wps:wsp>
                    <wps:cNvSpPr/>
                    <wps:spPr>
                      <a:xfrm rot="5400000">
                        <a:off x="0" y="0"/>
                        <a:ext cx="18000" cy="719455"/>
                      </a:xfrm>
                      <a:prstGeom prst="rect">
                        <a:avLst/>
                      </a:prstGeom>
                      <a:solidFill>
                        <a:srgbClr val="00427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45387BD1" id="Rechteck 12" o:spid="_x0000_s1026" style="position:absolute;margin-left:381.15pt;margin-top:-33.35pt;width:1.4pt;height:56.6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" fillcolor="#004274" stroked="f" strokeweight="1pt"/>
          </w:pict>
        </mc:Fallback>
      </mc:AlternateContent>
    </w:r>
    <w:r>
      <w:rPr>
        <w:noProof/>
        <w:color w:val="A6A6A6" w:themeColor="background1" w:themeShade="A6"/>
        <w:sz w:val="16"/>
        <w:szCs w:val="16"/>
        <w:lang w:eastAsia="de-DE"/>
      </w:rPr>
      <mc:AlternateContent>
        <mc:Choice Requires="wps">
          <w:drawing>
            <wp:anchor distT="0" distB="0" distL="114300" distR="114300" simplePos="0" relativeHeight="251665408" behindDoc="0" locked="0" layoutInCell="1" allowOverlap="1" wp14:anchorId="215CD7B8" wp14:editId="01CC6EA9">
              <wp:simplePos x="0" y="0"/>
              <wp:positionH relativeFrom="column">
                <wp:posOffset>5763578</wp:posOffset>
              </wp:positionH>
              <wp:positionV relativeFrom="paragraph">
                <wp:posOffset>-424498</wp:posOffset>
              </wp:positionV>
              <wp:extent cx="18000" cy="719455"/>
              <wp:effectExtent l="0" t="350838" r="336233" b="0"/>
              <wp:wrapNone/>
              <wp:docPr id="12" name="Rechteck 11"/>
              <wp:cNvGraphicFramePr/>
              <a:graphic xmlns:a="http://schemas.openxmlformats.org/drawingml/2006/main">
                <a:graphicData uri="http://schemas.microsoft.com/office/word/2010/wordprocessingShape">
                  <wps:wsp>
                    <wps:cNvSpPr/>
                    <wps:spPr>
                      <a:xfrm rot="5400000">
                        <a:off x="0" y="0"/>
                        <a:ext cx="18000" cy="719455"/>
                      </a:xfrm>
                      <a:prstGeom prst="rect">
                        <a:avLst/>
                      </a:prstGeom>
                      <a:solidFill>
                        <a:srgbClr val="BABCB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4A230F1F" id="Rechteck 11" o:spid="_x0000_s1026" style="position:absolute;margin-left:453.85pt;margin-top:-33.45pt;width:1.4pt;height:56.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" fillcolor="#babcbd" stroked="f" strokeweight="1pt"/>
          </w:pict>
        </mc:Fallback>
      </mc:AlternateContent>
    </w:r>
    <w:r>
      <w:rPr>
        <w:color w:val="A6A6A6" w:themeColor="background1" w:themeShade="A6"/>
        <w:sz w:val="16"/>
        <w:szCs w:val="16"/>
      </w:rPr>
      <w:tab/>
    </w:r>
    <w:r>
      <w:rPr>
        <w:b/>
        <w:color w:val="A6A6A6" w:themeColor="background1" w:themeShade="A6"/>
        <w:sz w:val="16"/>
        <w:szCs w:val="16"/>
      </w:rPr>
      <w:t>!!! Nur zur internen Verwendung!!!</w:t>
    </w:r>
    <w:r>
      <w:rPr>
        <w:color w:val="A6A6A6" w:themeColor="background1" w:themeShade="A6"/>
        <w:sz w:val="16"/>
        <w:szCs w:val="16"/>
      </w:rPr>
      <w:tab/>
      <w:t xml:space="preserve">Berlin, den </w:t>
    </w:r>
    <w:r>
      <w:rPr>
        <w:color w:val="A6A6A6" w:themeColor="background1" w:themeShade="A6"/>
        <w:sz w:val="16"/>
        <w:szCs w:val="16"/>
      </w:rPr>
      <w:fldChar w:fldCharType="begin"/>
    </w:r>
    <w:r>
      <w:rPr>
        <w:color w:val="A6A6A6" w:themeColor="background1" w:themeShade="A6"/>
        <w:sz w:val="16"/>
        <w:szCs w:val="16"/>
      </w:rPr>
      <w:instrText xml:space="preserve"> CREATEDATE  \@ "d. MMMM yyyy"  \* MERGEFORMAT </w:instrText>
    </w:r>
    <w:r>
      <w:rPr>
        <w:color w:val="A6A6A6" w:themeColor="background1" w:themeShade="A6"/>
        <w:sz w:val="16"/>
        <w:szCs w:val="16"/>
      </w:rPr>
      <w:fldChar w:fldCharType="separate"/>
    </w:r>
    <w:r>
      <w:rPr>
        <w:noProof/>
        <w:color w:val="A6A6A6" w:themeColor="background1" w:themeShade="A6"/>
        <w:sz w:val="16"/>
        <w:szCs w:val="16"/>
      </w:rPr>
      <w:t>15. März 2018</w:t>
    </w:r>
    <w:r>
      <w:rPr>
        <w:color w:val="A6A6A6" w:themeColor="background1" w:themeShade="A6"/>
        <w:sz w:val="16"/>
        <w:szCs w:val="16"/>
      </w:rPr>
      <w:fldChar w:fldCharType="end"/>
    </w:r>
    <w:r>
      <w:rPr>
        <w:color w:val="A6A6A6" w:themeColor="background1" w:themeShade="A6"/>
        <w:sz w:val="16"/>
        <w:szCs w:val="16"/>
      </w:rPr>
      <w:t xml:space="preserve">, Seite </w:t>
    </w:r>
    <w:r>
      <w:rPr>
        <w:color w:val="A6A6A6" w:themeColor="background1" w:themeShade="A6"/>
        <w:sz w:val="16"/>
        <w:szCs w:val="16"/>
      </w:rPr>
      <w:fldChar w:fldCharType="begin"/>
    </w:r>
    <w:r>
      <w:rPr>
        <w:color w:val="A6A6A6" w:themeColor="background1" w:themeShade="A6"/>
        <w:sz w:val="16"/>
        <w:szCs w:val="16"/>
      </w:rPr>
      <w:instrText>PAGE   \* MERGEFORMAT</w:instrText>
    </w:r>
    <w:r>
      <w:rPr>
        <w:color w:val="A6A6A6" w:themeColor="background1" w:themeShade="A6"/>
        <w:sz w:val="16"/>
        <w:szCs w:val="16"/>
      </w:rPr>
      <w:fldChar w:fldCharType="separate"/>
    </w:r>
    <w:r w:rsidR="00A96E33">
      <w:rPr>
        <w:noProof/>
        <w:color w:val="A6A6A6" w:themeColor="background1" w:themeShade="A6"/>
        <w:sz w:val="16"/>
        <w:szCs w:val="16"/>
      </w:rPr>
      <w:t>30</w:t>
    </w:r>
    <w:r>
      <w:rPr>
        <w:color w:val="A6A6A6" w:themeColor="background1" w:themeShade="A6"/>
        <w:sz w:val="16"/>
        <w:szCs w:val="16"/>
      </w:rPr>
      <w:fldChar w:fldCharType="end"/>
    </w:r>
    <w:r>
      <w:rPr>
        <w:color w:val="A6A6A6" w:themeColor="background1" w:themeShade="A6"/>
        <w:sz w:val="16"/>
        <w:szCs w:val="16"/>
      </w:rPr>
      <w:t>/</w:t>
    </w:r>
    <w:r>
      <w:rPr>
        <w:color w:val="A6A6A6" w:themeColor="background1" w:themeShade="A6"/>
        <w:sz w:val="16"/>
        <w:szCs w:val="16"/>
      </w:rPr>
      <w:fldChar w:fldCharType="begin"/>
    </w:r>
    <w:r>
      <w:rPr>
        <w:color w:val="A6A6A6" w:themeColor="background1" w:themeShade="A6"/>
        <w:sz w:val="16"/>
        <w:szCs w:val="16"/>
      </w:rPr>
      <w:instrText xml:space="preserve"> NUMPAGES  \* Arabic  \* MERGEFORMAT </w:instrText>
    </w:r>
    <w:r>
      <w:rPr>
        <w:color w:val="A6A6A6" w:themeColor="background1" w:themeShade="A6"/>
        <w:sz w:val="16"/>
        <w:szCs w:val="16"/>
      </w:rPr>
      <w:fldChar w:fldCharType="separate"/>
    </w:r>
    <w:r w:rsidR="00A96E33">
      <w:rPr>
        <w:noProof/>
        <w:color w:val="A6A6A6" w:themeColor="background1" w:themeShade="A6"/>
        <w:sz w:val="16"/>
        <w:szCs w:val="16"/>
      </w:rPr>
      <w:t>30</w:t>
    </w:r>
    <w:r>
      <w:rPr>
        <w:color w:val="A6A6A6" w:themeColor="background1" w:themeShade="A6"/>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55EB5" w14:textId="77777777" w:rsidR="00BF4F88" w:rsidRDefault="00BF4F88">
    <w:pPr>
      <w:pStyle w:val="Fuzeile"/>
      <w:tabs>
        <w:tab w:val="clear" w:pos="4536"/>
        <w:tab w:val="clear" w:pos="9072"/>
        <w:tab w:val="center" w:pos="2977"/>
        <w:tab w:val="right" w:pos="9498"/>
      </w:tabs>
      <w:ind w:right="-851"/>
      <w:jc w:val="right"/>
      <w:rPr>
        <w:sz w:val="16"/>
        <w:szCs w:val="16"/>
      </w:rPr>
    </w:pPr>
    <w:r>
      <w:rPr>
        <w:b/>
        <w:color w:val="A6A6A6" w:themeColor="background1" w:themeShade="A6"/>
        <w:sz w:val="16"/>
        <w:szCs w:val="16"/>
      </w:rPr>
      <w:tab/>
      <w:t>!!! Nur zur internen Verwendung!!!</w:t>
    </w:r>
    <w:r>
      <w:rPr>
        <w:color w:val="A6A6A6" w:themeColor="background1" w:themeShade="A6"/>
        <w:sz w:val="16"/>
        <w:szCs w:val="16"/>
      </w:rPr>
      <w:tab/>
      <w:t xml:space="preserve">Berlin, den </w:t>
    </w:r>
    <w:r>
      <w:rPr>
        <w:color w:val="A6A6A6" w:themeColor="background1" w:themeShade="A6"/>
        <w:sz w:val="16"/>
        <w:szCs w:val="16"/>
      </w:rPr>
      <w:fldChar w:fldCharType="begin"/>
    </w:r>
    <w:r>
      <w:rPr>
        <w:color w:val="A6A6A6" w:themeColor="background1" w:themeShade="A6"/>
        <w:sz w:val="16"/>
        <w:szCs w:val="16"/>
      </w:rPr>
      <w:instrText xml:space="preserve"> CREATEDATE  \@ "d. MMMM yyyy"  \* MERGEFORMAT </w:instrText>
    </w:r>
    <w:r>
      <w:rPr>
        <w:color w:val="A6A6A6" w:themeColor="background1" w:themeShade="A6"/>
        <w:sz w:val="16"/>
        <w:szCs w:val="16"/>
      </w:rPr>
      <w:fldChar w:fldCharType="separate"/>
    </w:r>
    <w:r>
      <w:rPr>
        <w:noProof/>
        <w:color w:val="A6A6A6" w:themeColor="background1" w:themeShade="A6"/>
        <w:sz w:val="16"/>
        <w:szCs w:val="16"/>
      </w:rPr>
      <w:t>15. März 2018</w:t>
    </w:r>
    <w:r>
      <w:rPr>
        <w:color w:val="A6A6A6" w:themeColor="background1" w:themeShade="A6"/>
        <w:sz w:val="16"/>
        <w:szCs w:val="16"/>
      </w:rPr>
      <w:fldChar w:fldCharType="end"/>
    </w:r>
    <w:r>
      <w:rPr>
        <w:noProof/>
        <w:lang w:eastAsia="de-DE"/>
      </w:rPr>
      <w:drawing>
        <wp:anchor distT="0" distB="0" distL="114300" distR="114300" simplePos="0" relativeHeight="251694080" behindDoc="0" locked="0" layoutInCell="1" allowOverlap="1" wp14:anchorId="15DD08C4" wp14:editId="5BA612CE">
          <wp:simplePos x="0" y="0"/>
          <wp:positionH relativeFrom="margin">
            <wp:posOffset>-774065</wp:posOffset>
          </wp:positionH>
          <wp:positionV relativeFrom="paragraph">
            <wp:posOffset>-201724</wp:posOffset>
          </wp:positionV>
          <wp:extent cx="860400" cy="608400"/>
          <wp:effectExtent l="0" t="0" r="0" b="0"/>
          <wp:wrapNone/>
          <wp:docPr id="322" name="Grafik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nge\Desktop\BMBF_RGB_Gef_S.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860400" cy="60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6"/>
        <w:szCs w:val="16"/>
        <w:lang w:eastAsia="de-DE"/>
      </w:rPr>
      <mc:AlternateContent>
        <mc:Choice Requires="wps">
          <w:drawing>
            <wp:anchor distT="0" distB="0" distL="114300" distR="114300" simplePos="0" relativeHeight="251679744" behindDoc="0" locked="0" layoutInCell="1" allowOverlap="1" wp14:anchorId="0D2C4D3E" wp14:editId="779C0648">
              <wp:simplePos x="0" y="0"/>
              <wp:positionH relativeFrom="column">
                <wp:posOffset>1389380</wp:posOffset>
              </wp:positionH>
              <wp:positionV relativeFrom="paragraph">
                <wp:posOffset>-2032000</wp:posOffset>
              </wp:positionV>
              <wp:extent cx="18000" cy="3959860"/>
              <wp:effectExtent l="0" t="1971040" r="1954530" b="0"/>
              <wp:wrapNone/>
              <wp:docPr id="257" name="Rechteck 10"/>
              <wp:cNvGraphicFramePr/>
              <a:graphic xmlns:a="http://schemas.openxmlformats.org/drawingml/2006/main">
                <a:graphicData uri="http://schemas.microsoft.com/office/word/2010/wordprocessingShape">
                  <wps:wsp>
                    <wps:cNvSpPr/>
                    <wps:spPr>
                      <a:xfrm rot="5400000">
                        <a:off x="0" y="0"/>
                        <a:ext cx="18000" cy="3959860"/>
                      </a:xfrm>
                      <a:prstGeom prst="rect">
                        <a:avLst/>
                      </a:prstGeom>
                      <a:solidFill>
                        <a:srgbClr val="CACAC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55C5DAF5" id="Rechteck 10" o:spid="_x0000_s1026" style="position:absolute;margin-left:109.4pt;margin-top:-160pt;width:1.4pt;height:311.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" fillcolor="#cacaca" stroked="f" strokeweight="1pt"/>
          </w:pict>
        </mc:Fallback>
      </mc:AlternateContent>
    </w:r>
    <w:r>
      <w:rPr>
        <w:noProof/>
        <w:sz w:val="16"/>
        <w:szCs w:val="16"/>
        <w:lang w:eastAsia="de-DE"/>
      </w:rPr>
      <mc:AlternateContent>
        <mc:Choice Requires="wps">
          <w:drawing>
            <wp:anchor distT="0" distB="0" distL="114300" distR="114300" simplePos="0" relativeHeight="251680768" behindDoc="0" locked="0" layoutInCell="1" allowOverlap="1" wp14:anchorId="37A9F24A" wp14:editId="0DC0DDB9">
              <wp:simplePos x="0" y="0"/>
              <wp:positionH relativeFrom="column">
                <wp:posOffset>5782628</wp:posOffset>
              </wp:positionH>
              <wp:positionV relativeFrom="paragraph">
                <wp:posOffset>-410528</wp:posOffset>
              </wp:positionV>
              <wp:extent cx="18000" cy="719455"/>
              <wp:effectExtent l="0" t="350838" r="336233" b="0"/>
              <wp:wrapNone/>
              <wp:docPr id="258" name="Rechteck 11"/>
              <wp:cNvGraphicFramePr/>
              <a:graphic xmlns:a="http://schemas.openxmlformats.org/drawingml/2006/main">
                <a:graphicData uri="http://schemas.microsoft.com/office/word/2010/wordprocessingShape">
                  <wps:wsp>
                    <wps:cNvSpPr/>
                    <wps:spPr>
                      <a:xfrm rot="5400000">
                        <a:off x="0" y="0"/>
                        <a:ext cx="18000" cy="719455"/>
                      </a:xfrm>
                      <a:prstGeom prst="rect">
                        <a:avLst/>
                      </a:prstGeom>
                      <a:solidFill>
                        <a:srgbClr val="BABCB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6390F936" id="Rechteck 11" o:spid="_x0000_s1026" style="position:absolute;margin-left:455.35pt;margin-top:-32.35pt;width:1.4pt;height:56.6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" fillcolor="#babcbd" stroked="f" strokeweight="1pt"/>
          </w:pict>
        </mc:Fallback>
      </mc:AlternateContent>
    </w:r>
    <w:r>
      <w:rPr>
        <w:noProof/>
        <w:sz w:val="16"/>
        <w:szCs w:val="16"/>
        <w:lang w:eastAsia="de-DE"/>
      </w:rPr>
      <mc:AlternateContent>
        <mc:Choice Requires="wps">
          <w:drawing>
            <wp:anchor distT="0" distB="0" distL="114300" distR="114300" simplePos="0" relativeHeight="251681792" behindDoc="0" locked="0" layoutInCell="1" allowOverlap="1" wp14:anchorId="3B06B7B5" wp14:editId="0BC268C2">
              <wp:simplePos x="0" y="0"/>
              <wp:positionH relativeFrom="column">
                <wp:posOffset>4859338</wp:posOffset>
              </wp:positionH>
              <wp:positionV relativeFrom="paragraph">
                <wp:posOffset>-409258</wp:posOffset>
              </wp:positionV>
              <wp:extent cx="18000" cy="719455"/>
              <wp:effectExtent l="0" t="350838" r="336233" b="0"/>
              <wp:wrapNone/>
              <wp:docPr id="259" name="Rechteck 12"/>
              <wp:cNvGraphicFramePr/>
              <a:graphic xmlns:a="http://schemas.openxmlformats.org/drawingml/2006/main">
                <a:graphicData uri="http://schemas.microsoft.com/office/word/2010/wordprocessingShape">
                  <wps:wsp>
                    <wps:cNvSpPr/>
                    <wps:spPr>
                      <a:xfrm rot="5400000">
                        <a:off x="0" y="0"/>
                        <a:ext cx="18000" cy="719455"/>
                      </a:xfrm>
                      <a:prstGeom prst="rect">
                        <a:avLst/>
                      </a:prstGeom>
                      <a:solidFill>
                        <a:srgbClr val="00427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2CD05527" id="Rechteck 12" o:spid="_x0000_s1026" style="position:absolute;margin-left:382.65pt;margin-top:-32.25pt;width:1.4pt;height:56.6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" fillcolor="#004274" stroked="f" strokeweight="1pt"/>
          </w:pict>
        </mc:Fallback>
      </mc:AlternateContent>
    </w:r>
    <w:r>
      <w:rPr>
        <w:noProof/>
        <w:sz w:val="16"/>
        <w:szCs w:val="16"/>
        <w:lang w:eastAsia="de-DE"/>
      </w:rPr>
      <mc:AlternateContent>
        <mc:Choice Requires="wps">
          <w:drawing>
            <wp:anchor distT="0" distB="0" distL="114300" distR="114300" simplePos="0" relativeHeight="251682816" behindDoc="0" locked="0" layoutInCell="1" allowOverlap="1" wp14:anchorId="3C399153" wp14:editId="0788F57F">
              <wp:simplePos x="0" y="0"/>
              <wp:positionH relativeFrom="column">
                <wp:posOffset>3941128</wp:posOffset>
              </wp:positionH>
              <wp:positionV relativeFrom="paragraph">
                <wp:posOffset>-409258</wp:posOffset>
              </wp:positionV>
              <wp:extent cx="18000" cy="719455"/>
              <wp:effectExtent l="0" t="350838" r="336233" b="0"/>
              <wp:wrapNone/>
              <wp:docPr id="260" name="Rechteck 13"/>
              <wp:cNvGraphicFramePr/>
              <a:graphic xmlns:a="http://schemas.openxmlformats.org/drawingml/2006/main">
                <a:graphicData uri="http://schemas.microsoft.com/office/word/2010/wordprocessingShape">
                  <wps:wsp>
                    <wps:cNvSpPr/>
                    <wps:spPr>
                      <a:xfrm rot="5400000">
                        <a:off x="0" y="0"/>
                        <a:ext cx="18000" cy="719455"/>
                      </a:xfrm>
                      <a:prstGeom prst="rect">
                        <a:avLst/>
                      </a:prstGeom>
                      <a:solidFill>
                        <a:srgbClr val="CB071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rect w14:anchorId="7800B169" id="Rechteck 13" o:spid="_x0000_s1026" style="position:absolute;margin-left:310.35pt;margin-top:-32.25pt;width:1.4pt;height:56.6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" fillcolor="#cb0715" stroked="f" strokeweight="1pt"/>
          </w:pict>
        </mc:Fallback>
      </mc:AlternateContent>
    </w:r>
    <w:r>
      <w:rPr>
        <w:color w:val="A6A6A6" w:themeColor="background1" w:themeShade="A6"/>
        <w:sz w:val="16"/>
        <w:szCs w:val="16"/>
      </w:rPr>
      <w:t xml:space="preserve">, Seite </w:t>
    </w:r>
    <w:r>
      <w:rPr>
        <w:color w:val="A6A6A6" w:themeColor="background1" w:themeShade="A6"/>
        <w:sz w:val="16"/>
        <w:szCs w:val="16"/>
      </w:rPr>
      <w:fldChar w:fldCharType="begin"/>
    </w:r>
    <w:r>
      <w:rPr>
        <w:color w:val="A6A6A6" w:themeColor="background1" w:themeShade="A6"/>
        <w:sz w:val="16"/>
        <w:szCs w:val="16"/>
      </w:rPr>
      <w:instrText>PAGE   \* MERGEFORMAT</w:instrText>
    </w:r>
    <w:r>
      <w:rPr>
        <w:color w:val="A6A6A6" w:themeColor="background1" w:themeShade="A6"/>
        <w:sz w:val="16"/>
        <w:szCs w:val="16"/>
      </w:rPr>
      <w:fldChar w:fldCharType="separate"/>
    </w:r>
    <w:r w:rsidR="00A96E33">
      <w:rPr>
        <w:noProof/>
        <w:color w:val="A6A6A6" w:themeColor="background1" w:themeShade="A6"/>
        <w:sz w:val="16"/>
        <w:szCs w:val="16"/>
      </w:rPr>
      <w:t>1</w:t>
    </w:r>
    <w:r>
      <w:rPr>
        <w:color w:val="A6A6A6" w:themeColor="background1" w:themeShade="A6"/>
        <w:sz w:val="16"/>
        <w:szCs w:val="16"/>
      </w:rPr>
      <w:fldChar w:fldCharType="end"/>
    </w:r>
    <w:r>
      <w:rPr>
        <w:color w:val="A6A6A6" w:themeColor="background1" w:themeShade="A6"/>
        <w:sz w:val="16"/>
        <w:szCs w:val="16"/>
      </w:rPr>
      <w:t>/</w:t>
    </w:r>
    <w:r>
      <w:rPr>
        <w:color w:val="A6A6A6" w:themeColor="background1" w:themeShade="A6"/>
        <w:sz w:val="16"/>
        <w:szCs w:val="16"/>
      </w:rPr>
      <w:fldChar w:fldCharType="begin"/>
    </w:r>
    <w:r>
      <w:rPr>
        <w:color w:val="A6A6A6" w:themeColor="background1" w:themeShade="A6"/>
        <w:sz w:val="16"/>
        <w:szCs w:val="16"/>
      </w:rPr>
      <w:instrText xml:space="preserve"> NUMPAGES  \* Arabic  \* MERGEFORMAT </w:instrText>
    </w:r>
    <w:r>
      <w:rPr>
        <w:color w:val="A6A6A6" w:themeColor="background1" w:themeShade="A6"/>
        <w:sz w:val="16"/>
        <w:szCs w:val="16"/>
      </w:rPr>
      <w:fldChar w:fldCharType="separate"/>
    </w:r>
    <w:r w:rsidR="00A96E33">
      <w:rPr>
        <w:noProof/>
        <w:color w:val="A6A6A6" w:themeColor="background1" w:themeShade="A6"/>
        <w:sz w:val="16"/>
        <w:szCs w:val="16"/>
      </w:rPr>
      <w:t>30</w:t>
    </w:r>
    <w:r>
      <w:rPr>
        <w:color w:val="A6A6A6" w:themeColor="background1" w:themeShade="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00828" w14:textId="77777777" w:rsidR="00915841" w:rsidRDefault="00915841">
      <w:pPr>
        <w:spacing w:after="0" w:line="240" w:lineRule="auto"/>
      </w:pPr>
      <w:r>
        <w:separator/>
      </w:r>
    </w:p>
  </w:footnote>
  <w:footnote w:type="continuationSeparator" w:id="0">
    <w:p w14:paraId="3DAE930B" w14:textId="77777777" w:rsidR="00915841" w:rsidRDefault="009158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19F0" w14:textId="77777777" w:rsidR="00BF4F88" w:rsidRDefault="00BF4F88">
    <w:pPr>
      <w:pStyle w:val="Kopfzeile"/>
    </w:pPr>
    <w:r>
      <w:rPr>
        <w:noProof/>
        <w:lang w:eastAsia="de-DE"/>
      </w:rPr>
      <w:drawing>
        <wp:anchor distT="0" distB="0" distL="114300" distR="114300" simplePos="0" relativeHeight="251687936" behindDoc="0" locked="0" layoutInCell="1" allowOverlap="1" wp14:anchorId="1ABE0172" wp14:editId="064A20CD">
          <wp:simplePos x="0" y="0"/>
          <wp:positionH relativeFrom="column">
            <wp:posOffset>5475605</wp:posOffset>
          </wp:positionH>
          <wp:positionV relativeFrom="paragraph">
            <wp:posOffset>-107315</wp:posOffset>
          </wp:positionV>
          <wp:extent cx="553085" cy="572770"/>
          <wp:effectExtent l="0" t="0" r="0" b="0"/>
          <wp:wrapNone/>
          <wp:docPr id="31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npolicy:Desktop:Unknow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308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84864" behindDoc="0" locked="0" layoutInCell="1" allowOverlap="1" wp14:anchorId="64D90D4C" wp14:editId="75DFF89E">
          <wp:simplePos x="0" y="0"/>
          <wp:positionH relativeFrom="column">
            <wp:posOffset>-393065</wp:posOffset>
          </wp:positionH>
          <wp:positionV relativeFrom="paragraph">
            <wp:posOffset>31115</wp:posOffset>
          </wp:positionV>
          <wp:extent cx="1828800" cy="398145"/>
          <wp:effectExtent l="0" t="0" r="0" b="1905"/>
          <wp:wrapTight wrapText="bothSides">
            <wp:wrapPolygon edited="0">
              <wp:start x="0" y="0"/>
              <wp:lineTo x="0" y="20670"/>
              <wp:lineTo x="4725" y="20670"/>
              <wp:lineTo x="21375" y="17569"/>
              <wp:lineTo x="21375" y="8268"/>
              <wp:lineTo x="4725" y="0"/>
              <wp:lineTo x="0" y="0"/>
            </wp:wrapPolygon>
          </wp:wrapTight>
          <wp:docPr id="318"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sriw"/>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8800" cy="398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86912" behindDoc="0" locked="0" layoutInCell="1" allowOverlap="1" wp14:anchorId="2C51C7B3" wp14:editId="5866F312">
          <wp:simplePos x="0" y="0"/>
          <wp:positionH relativeFrom="column">
            <wp:posOffset>3264535</wp:posOffset>
          </wp:positionH>
          <wp:positionV relativeFrom="paragraph">
            <wp:posOffset>-48895</wp:posOffset>
          </wp:positionV>
          <wp:extent cx="1804670" cy="504825"/>
          <wp:effectExtent l="0" t="0" r="5080" b="9525"/>
          <wp:wrapNone/>
          <wp:docPr id="32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npolicy:Desktop:logo-infai.png"/>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467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92032" behindDoc="0" locked="0" layoutInCell="1" allowOverlap="1" wp14:anchorId="0087D99A" wp14:editId="76B3972C">
              <wp:simplePos x="0" y="0"/>
              <wp:positionH relativeFrom="page">
                <wp:posOffset>176530</wp:posOffset>
              </wp:positionH>
              <wp:positionV relativeFrom="page">
                <wp:posOffset>5346700</wp:posOffset>
              </wp:positionV>
              <wp:extent cx="108000" cy="0"/>
              <wp:effectExtent l="0" t="0" r="25400" b="1905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 cy="0"/>
                      </a:xfrm>
                      <a:prstGeom prst="line">
                        <a:avLst/>
                      </a:prstGeom>
                      <a:noFill/>
                      <a:ln w="3175">
                        <a:solidFill>
                          <a:schemeClr val="bg1">
                            <a:lumMod val="6500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line w14:anchorId="02843A25" id="Line 21"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421pt" to="22.4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" strokecolor="#a5a5a5 [2092]" strokeweight=".25pt">
              <w10:wrap anchorx="page" anchory="page"/>
            </v:line>
          </w:pict>
        </mc:Fallback>
      </mc:AlternateContent>
    </w:r>
    <w:r>
      <w:rPr>
        <w:noProof/>
        <w:lang w:eastAsia="de-DE"/>
      </w:rPr>
      <mc:AlternateContent>
        <mc:Choice Requires="wps">
          <w:drawing>
            <wp:anchor distT="0" distB="0" distL="114300" distR="114300" simplePos="0" relativeHeight="251689984" behindDoc="0" locked="0" layoutInCell="1" allowOverlap="1" wp14:anchorId="62BB75F5" wp14:editId="4CA930DD">
              <wp:simplePos x="0" y="0"/>
              <wp:positionH relativeFrom="page">
                <wp:posOffset>176530</wp:posOffset>
              </wp:positionH>
              <wp:positionV relativeFrom="page">
                <wp:posOffset>3780790</wp:posOffset>
              </wp:positionV>
              <wp:extent cx="108000" cy="0"/>
              <wp:effectExtent l="0" t="0" r="2540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 cy="0"/>
                      </a:xfrm>
                      <a:prstGeom prst="line">
                        <a:avLst/>
                      </a:prstGeom>
                      <a:noFill/>
                      <a:ln w="6350">
                        <a:solidFill>
                          <a:schemeClr val="bg1">
                            <a:lumMod val="6500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mv="urn:schemas-microsoft-com:mac:vml" xmlns:mo="http://schemas.microsoft.com/office/mac/office/2008/main">
          <w:pict>
            <v:line w14:anchorId="3ED9B06D" id="Line 20"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97.7pt" to="22.4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" strokecolor="#a5a5a5 [2092]" strokeweight=".5pt">
              <w10:wrap anchorx="page" anchory="page"/>
            </v:line>
          </w:pict>
        </mc:Fallback>
      </mc:AlternateContent>
    </w:r>
    <w:r>
      <w:rPr>
        <w:noProof/>
        <w:lang w:eastAsia="de-DE"/>
      </w:rPr>
      <w:drawing>
        <wp:anchor distT="0" distB="0" distL="114300" distR="114300" simplePos="0" relativeHeight="251685888" behindDoc="0" locked="0" layoutInCell="1" allowOverlap="1" wp14:anchorId="11C4679A" wp14:editId="36C74634">
          <wp:simplePos x="0" y="0"/>
          <wp:positionH relativeFrom="column">
            <wp:posOffset>1778635</wp:posOffset>
          </wp:positionH>
          <wp:positionV relativeFrom="paragraph">
            <wp:posOffset>-5080</wp:posOffset>
          </wp:positionV>
          <wp:extent cx="1143000" cy="455930"/>
          <wp:effectExtent l="0" t="0" r="0" b="1270"/>
          <wp:wrapNone/>
          <wp:docPr id="321" name="Bild 15" descr="Macintosh HD:Users:conpolicy:Desktop:mTd-Logo-rot-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npolicy:Desktop:mTd-Logo-rot-bi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455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C7B30"/>
    <w:multiLevelType w:val="hybridMultilevel"/>
    <w:tmpl w:val="070EE6C2"/>
    <w:lvl w:ilvl="0" w:tplc="E9E44FD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3D516F"/>
    <w:multiLevelType w:val="hybridMultilevel"/>
    <w:tmpl w:val="CCF0B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FE0F48"/>
    <w:multiLevelType w:val="hybridMultilevel"/>
    <w:tmpl w:val="D1DC8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245037"/>
    <w:multiLevelType w:val="hybridMultilevel"/>
    <w:tmpl w:val="7812ED88"/>
    <w:lvl w:ilvl="0" w:tplc="788401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D15A6E"/>
    <w:multiLevelType w:val="multilevel"/>
    <w:tmpl w:val="EBD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556D9"/>
    <w:multiLevelType w:val="hybridMultilevel"/>
    <w:tmpl w:val="A91E8A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9462CE"/>
    <w:multiLevelType w:val="hybridMultilevel"/>
    <w:tmpl w:val="AB5EE268"/>
    <w:lvl w:ilvl="0" w:tplc="DABE5AF4">
      <w:start w:val="1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D3A5E08"/>
    <w:multiLevelType w:val="hybridMultilevel"/>
    <w:tmpl w:val="B6C2DB8E"/>
    <w:lvl w:ilvl="0" w:tplc="01B4D69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k Ingenrieth">
    <w15:presenceInfo w15:providerId="Windows Live" w15:userId="bdccaaab35818708"/>
  </w15:person>
  <w15:person w15:author="Carolin Rost">
    <w15:presenceInfo w15:providerId="None" w15:userId="Carolin Rost"/>
  </w15:person>
  <w15:person w15:author="Kristina Eberlein">
    <w15:presenceInfo w15:providerId="Windows Live" w15:userId="b69ec0227e083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AB"/>
    <w:rsid w:val="0000372F"/>
    <w:rsid w:val="00010CDA"/>
    <w:rsid w:val="00037A21"/>
    <w:rsid w:val="00064FD5"/>
    <w:rsid w:val="00077ABB"/>
    <w:rsid w:val="000D1BB3"/>
    <w:rsid w:val="001047D7"/>
    <w:rsid w:val="0012005A"/>
    <w:rsid w:val="00132E8E"/>
    <w:rsid w:val="001442EA"/>
    <w:rsid w:val="00151FC4"/>
    <w:rsid w:val="00167F01"/>
    <w:rsid w:val="001B32C5"/>
    <w:rsid w:val="001E57D2"/>
    <w:rsid w:val="00207CAB"/>
    <w:rsid w:val="002114C8"/>
    <w:rsid w:val="00233073"/>
    <w:rsid w:val="002543A9"/>
    <w:rsid w:val="002671A2"/>
    <w:rsid w:val="00271D47"/>
    <w:rsid w:val="00282878"/>
    <w:rsid w:val="002978A0"/>
    <w:rsid w:val="002C2CEF"/>
    <w:rsid w:val="002F7D83"/>
    <w:rsid w:val="003042A0"/>
    <w:rsid w:val="00321E37"/>
    <w:rsid w:val="00344CCE"/>
    <w:rsid w:val="0036145C"/>
    <w:rsid w:val="00365DB9"/>
    <w:rsid w:val="0037300B"/>
    <w:rsid w:val="00377931"/>
    <w:rsid w:val="00391A10"/>
    <w:rsid w:val="003B7E19"/>
    <w:rsid w:val="003C2F71"/>
    <w:rsid w:val="003E110D"/>
    <w:rsid w:val="003E5559"/>
    <w:rsid w:val="003E68DE"/>
    <w:rsid w:val="003E7169"/>
    <w:rsid w:val="003F1E60"/>
    <w:rsid w:val="0040023D"/>
    <w:rsid w:val="004005B0"/>
    <w:rsid w:val="00413B6D"/>
    <w:rsid w:val="00447B54"/>
    <w:rsid w:val="00455D0E"/>
    <w:rsid w:val="00461B07"/>
    <w:rsid w:val="0049009D"/>
    <w:rsid w:val="004B3D0A"/>
    <w:rsid w:val="004F6165"/>
    <w:rsid w:val="004F6392"/>
    <w:rsid w:val="00556D16"/>
    <w:rsid w:val="00584D55"/>
    <w:rsid w:val="00590680"/>
    <w:rsid w:val="005B4EB4"/>
    <w:rsid w:val="005C299E"/>
    <w:rsid w:val="005F2B23"/>
    <w:rsid w:val="006079E5"/>
    <w:rsid w:val="00661AF7"/>
    <w:rsid w:val="006A1E94"/>
    <w:rsid w:val="006A5826"/>
    <w:rsid w:val="006D09E8"/>
    <w:rsid w:val="006D2692"/>
    <w:rsid w:val="006D2AFC"/>
    <w:rsid w:val="006D51F7"/>
    <w:rsid w:val="006F74CA"/>
    <w:rsid w:val="00701F07"/>
    <w:rsid w:val="00703E5C"/>
    <w:rsid w:val="0074359A"/>
    <w:rsid w:val="00793F85"/>
    <w:rsid w:val="007966C3"/>
    <w:rsid w:val="007B0A84"/>
    <w:rsid w:val="007B47B3"/>
    <w:rsid w:val="007D317C"/>
    <w:rsid w:val="007F0546"/>
    <w:rsid w:val="0080242C"/>
    <w:rsid w:val="00813785"/>
    <w:rsid w:val="0083364B"/>
    <w:rsid w:val="008416B3"/>
    <w:rsid w:val="00845FAD"/>
    <w:rsid w:val="00854E58"/>
    <w:rsid w:val="008601D1"/>
    <w:rsid w:val="008956F1"/>
    <w:rsid w:val="008B0443"/>
    <w:rsid w:val="008B078D"/>
    <w:rsid w:val="008B77AB"/>
    <w:rsid w:val="008D05D4"/>
    <w:rsid w:val="00915841"/>
    <w:rsid w:val="0093747C"/>
    <w:rsid w:val="00946A49"/>
    <w:rsid w:val="00951DB9"/>
    <w:rsid w:val="009531FE"/>
    <w:rsid w:val="00971D18"/>
    <w:rsid w:val="009857F1"/>
    <w:rsid w:val="009A761F"/>
    <w:rsid w:val="009C663D"/>
    <w:rsid w:val="009D1421"/>
    <w:rsid w:val="009D22E4"/>
    <w:rsid w:val="00A0583B"/>
    <w:rsid w:val="00A06AB5"/>
    <w:rsid w:val="00A13A72"/>
    <w:rsid w:val="00A40441"/>
    <w:rsid w:val="00A66664"/>
    <w:rsid w:val="00A7161B"/>
    <w:rsid w:val="00A83051"/>
    <w:rsid w:val="00A90973"/>
    <w:rsid w:val="00A96E33"/>
    <w:rsid w:val="00AA05DE"/>
    <w:rsid w:val="00AC246B"/>
    <w:rsid w:val="00AE1C77"/>
    <w:rsid w:val="00B02F3A"/>
    <w:rsid w:val="00B37703"/>
    <w:rsid w:val="00BE4A70"/>
    <w:rsid w:val="00BF4F88"/>
    <w:rsid w:val="00C00F84"/>
    <w:rsid w:val="00C2273B"/>
    <w:rsid w:val="00C4403C"/>
    <w:rsid w:val="00C47B38"/>
    <w:rsid w:val="00C564B1"/>
    <w:rsid w:val="00C60C29"/>
    <w:rsid w:val="00C86769"/>
    <w:rsid w:val="00C97F4E"/>
    <w:rsid w:val="00CC2B68"/>
    <w:rsid w:val="00CD53C1"/>
    <w:rsid w:val="00CD64BE"/>
    <w:rsid w:val="00D25D2A"/>
    <w:rsid w:val="00D40D7E"/>
    <w:rsid w:val="00D43B82"/>
    <w:rsid w:val="00D627F6"/>
    <w:rsid w:val="00D700D0"/>
    <w:rsid w:val="00D808F7"/>
    <w:rsid w:val="00E01F81"/>
    <w:rsid w:val="00E14AE3"/>
    <w:rsid w:val="00E35A9F"/>
    <w:rsid w:val="00EC221F"/>
    <w:rsid w:val="00ED37DD"/>
    <w:rsid w:val="00EE783A"/>
    <w:rsid w:val="00F00D38"/>
    <w:rsid w:val="00F0457D"/>
    <w:rsid w:val="00F14BDE"/>
    <w:rsid w:val="00F2118F"/>
    <w:rsid w:val="00F27CF5"/>
    <w:rsid w:val="00F46F55"/>
    <w:rsid w:val="00F63936"/>
    <w:rsid w:val="00F75F93"/>
    <w:rsid w:val="00F90BE6"/>
    <w:rsid w:val="00F93DB5"/>
    <w:rsid w:val="00F95620"/>
    <w:rsid w:val="00FB07D9"/>
    <w:rsid w:val="00FB0A1F"/>
    <w:rsid w:val="00FC3E4F"/>
    <w:rsid w:val="00FE1D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9BA7D"/>
  <w15:docId w15:val="{4DBFFCFF-68BE-437E-9825-0B0ABA71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both"/>
    </w:pPr>
  </w:style>
  <w:style w:type="paragraph" w:styleId="berschrift1">
    <w:name w:val="heading 1"/>
    <w:basedOn w:val="Standard"/>
    <w:next w:val="Standard"/>
    <w:link w:val="berschrift1Zchn"/>
    <w:uiPriority w:val="9"/>
    <w:qFormat/>
    <w:pPr>
      <w:keepNext/>
      <w:keepLines/>
      <w:spacing w:before="240" w:after="0"/>
      <w:outlineLvl w:val="0"/>
    </w:pPr>
    <w:rPr>
      <w:rFonts w:eastAsiaTheme="majorEastAsia" w:cstheme="majorBidi"/>
      <w:color w:val="A6A6A6" w:themeColor="background1" w:themeShade="A6"/>
      <w:sz w:val="32"/>
      <w:szCs w:val="32"/>
    </w:rPr>
  </w:style>
  <w:style w:type="paragraph" w:styleId="berschrift2">
    <w:name w:val="heading 2"/>
    <w:basedOn w:val="Standard"/>
    <w:next w:val="Standard"/>
    <w:link w:val="berschrift2Zchn"/>
    <w:uiPriority w:val="9"/>
    <w:unhideWhenUsed/>
    <w:qFormat/>
    <w:pPr>
      <w:keepNext/>
      <w:keepLines/>
      <w:spacing w:before="40" w:after="0"/>
      <w:jc w:val="center"/>
      <w:outlineLvl w:val="1"/>
    </w:pPr>
    <w:rPr>
      <w:rFonts w:eastAsiaTheme="majorEastAsia" w:cstheme="majorBidi"/>
      <w:color w:val="004274"/>
      <w:sz w:val="24"/>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eastAsiaTheme="majorEastAsia" w:cstheme="majorBidi"/>
      <w:color w:val="CB0715"/>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Franklin Gothic Book" w:eastAsiaTheme="majorEastAsia" w:hAnsi="Franklin Gothic Book" w:cstheme="majorBidi"/>
      <w:color w:val="A6A6A6" w:themeColor="background1" w:themeShade="A6"/>
      <w:sz w:val="32"/>
      <w:szCs w:val="32"/>
    </w:rPr>
  </w:style>
  <w:style w:type="character" w:customStyle="1" w:styleId="berschrift2Zchn">
    <w:name w:val="Überschrift 2 Zchn"/>
    <w:basedOn w:val="Absatz-Standardschriftart"/>
    <w:link w:val="berschrift2"/>
    <w:uiPriority w:val="9"/>
    <w:rPr>
      <w:rFonts w:eastAsiaTheme="majorEastAsia" w:cstheme="majorBidi"/>
      <w:color w:val="004274"/>
      <w:sz w:val="24"/>
      <w:szCs w:val="26"/>
    </w:rPr>
  </w:style>
  <w:style w:type="character" w:customStyle="1" w:styleId="berschrift3Zchn">
    <w:name w:val="Überschrift 3 Zchn"/>
    <w:basedOn w:val="Absatz-Standardschriftart"/>
    <w:link w:val="berschrift3"/>
    <w:uiPriority w:val="9"/>
    <w:rPr>
      <w:rFonts w:ascii="Franklin Gothic Book" w:eastAsiaTheme="majorEastAsia" w:hAnsi="Franklin Gothic Book" w:cstheme="majorBidi"/>
      <w:color w:val="CB0715"/>
      <w:sz w:val="24"/>
      <w:szCs w:val="24"/>
    </w:rPr>
  </w:style>
  <w:style w:type="character" w:customStyle="1" w:styleId="Datum">
    <w:name w:val="_Datum"/>
    <w:basedOn w:val="Absatz-Standardschriftart"/>
    <w:rPr>
      <w:rFonts w:ascii="Arial" w:hAnsi="Arial"/>
      <w:sz w:val="20"/>
      <w:szCs w:val="20"/>
      <w:lang w:val="de-DE"/>
    </w:rPr>
  </w:style>
  <w:style w:type="paragraph" w:customStyle="1" w:styleId="Betreff">
    <w:name w:val="_Betreff"/>
    <w:basedOn w:val="Standard"/>
    <w:pPr>
      <w:framePr w:w="7150" w:h="482" w:vSpace="482" w:wrap="around" w:vAnchor="page" w:hAnchor="text" w:y="5955" w:anchorLock="1"/>
      <w:spacing w:after="0" w:line="240" w:lineRule="atLeast"/>
    </w:pPr>
    <w:rPr>
      <w:rFonts w:eastAsia="Times New Roman" w:cs="Times New Roman"/>
      <w:b/>
      <w:kern w:val="10"/>
      <w:szCs w:val="20"/>
      <w:lang w:eastAsia="de-DE"/>
    </w:rPr>
  </w:style>
  <w:style w:type="character" w:styleId="Fett">
    <w:name w:val="Strong"/>
    <w:basedOn w:val="Absatz-Standardschriftart"/>
    <w:uiPriority w:val="22"/>
    <w:qFormat/>
    <w:rPr>
      <w:b/>
      <w:bCs/>
    </w:rPr>
  </w:style>
  <w:style w:type="paragraph" w:customStyle="1" w:styleId="AllgemeineDaten">
    <w:name w:val="_Allgemeine Daten"/>
    <w:basedOn w:val="Standard"/>
    <w:semiHidden/>
    <w:pPr>
      <w:framePr w:w="7620" w:h="1134" w:hRule="exact" w:wrap="around" w:vAnchor="page" w:hAnchor="text" w:y="3460"/>
      <w:spacing w:after="0" w:line="240" w:lineRule="atLeast"/>
    </w:pPr>
    <w:rPr>
      <w:rFonts w:eastAsia="Times New Roman" w:cs="Times New Roman"/>
      <w:kern w:val="10"/>
      <w:szCs w:val="20"/>
      <w:lang w:eastAsia="de-DE"/>
    </w:rPr>
  </w:style>
  <w:style w:type="paragraph" w:styleId="Titel">
    <w:name w:val="Title"/>
    <w:basedOn w:val="Standard"/>
    <w:next w:val="Standard"/>
    <w:link w:val="TitelZchn"/>
    <w:uiPriority w:val="10"/>
    <w:qFormat/>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pPr>
      <w:spacing w:after="100"/>
      <w:ind w:left="220"/>
    </w:pPr>
    <w:rPr>
      <w:rFonts w:ascii="Franklin Gothic Book" w:hAnsi="Franklin Gothic Book"/>
      <w:sz w:val="18"/>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Pr>
      <w:rFonts w:ascii="Arial" w:hAnsi="Arial"/>
    </w:rPr>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rPr>
      <w:rFonts w:ascii="Arial" w:hAnsi="Arial"/>
    </w:rPr>
  </w:style>
  <w:style w:type="paragraph" w:styleId="Listenabsatz">
    <w:name w:val="List Paragraph"/>
    <w:basedOn w:val="Standard"/>
    <w:uiPriority w:val="34"/>
    <w:qFormat/>
    <w:pPr>
      <w:ind w:left="720"/>
      <w:contextualSpacing/>
    </w:pPr>
  </w:style>
  <w:style w:type="character" w:styleId="Kommentarzeichen">
    <w:name w:val="annotation reference"/>
    <w:basedOn w:val="Absatz-Standardschriftart"/>
    <w:uiPriority w:val="99"/>
    <w:semiHidden/>
    <w:unhideWhenUsed/>
    <w:rPr>
      <w:sz w:val="18"/>
      <w:szCs w:val="18"/>
    </w:rPr>
  </w:style>
  <w:style w:type="paragraph" w:styleId="Kommentartext">
    <w:name w:val="annotation text"/>
    <w:basedOn w:val="Standard"/>
    <w:link w:val="KommentartextZchn"/>
    <w:uiPriority w:val="99"/>
    <w:unhideWhenUsed/>
    <w:pPr>
      <w:spacing w:line="240" w:lineRule="auto"/>
    </w:pPr>
    <w:rPr>
      <w:sz w:val="24"/>
      <w:szCs w:val="24"/>
    </w:rPr>
  </w:style>
  <w:style w:type="character" w:customStyle="1" w:styleId="KommentartextZchn">
    <w:name w:val="Kommentartext Zchn"/>
    <w:basedOn w:val="Absatz-Standardschriftart"/>
    <w:link w:val="Kommentartext"/>
    <w:uiPriority w:val="99"/>
    <w:rPr>
      <w:rFonts w:ascii="Arial" w:hAnsi="Arial"/>
      <w:sz w:val="24"/>
      <w:szCs w:val="24"/>
    </w:rPr>
  </w:style>
  <w:style w:type="paragraph" w:styleId="Kommentarthema">
    <w:name w:val="annotation subject"/>
    <w:basedOn w:val="Kommentartext"/>
    <w:next w:val="Kommentartext"/>
    <w:link w:val="KommentarthemaZchn"/>
    <w:uiPriority w:val="99"/>
    <w:semiHidden/>
    <w:unhideWhenUsed/>
    <w:rPr>
      <w:b/>
      <w:bCs/>
      <w:sz w:val="20"/>
      <w:szCs w:val="20"/>
    </w:rPr>
  </w:style>
  <w:style w:type="character" w:customStyle="1" w:styleId="KommentarthemaZchn">
    <w:name w:val="Kommentarthema Zchn"/>
    <w:basedOn w:val="KommentartextZchn"/>
    <w:link w:val="Kommentarthema"/>
    <w:uiPriority w:val="99"/>
    <w:semiHidden/>
    <w:rPr>
      <w:rFonts w:ascii="Arial" w:hAnsi="Arial"/>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Pr>
      <w:rFonts w:ascii="Lucida Grande" w:hAnsi="Lucida Grande" w:cs="Lucida Grande"/>
      <w:sz w:val="18"/>
      <w:szCs w:val="18"/>
    </w:rPr>
  </w:style>
  <w:style w:type="paragraph" w:customStyle="1" w:styleId="Firmendaten">
    <w:name w:val="_Firmendaten"/>
    <w:basedOn w:val="Kopfzeile"/>
    <w:pPr>
      <w:framePr w:w="1985" w:wrap="around" w:vAnchor="page" w:hAnchor="page" w:x="9368" w:y="6204" w:anchorLock="1"/>
      <w:spacing w:line="240" w:lineRule="atLeast"/>
    </w:pPr>
    <w:rPr>
      <w:rFonts w:ascii="Arial" w:eastAsia="Times New Roman" w:hAnsi="Arial" w:cs="Times New Roman"/>
      <w:kern w:val="10"/>
      <w:sz w:val="16"/>
      <w:szCs w:val="20"/>
      <w:lang w:eastAsia="de-DE"/>
    </w:rPr>
  </w:style>
  <w:style w:type="paragraph" w:customStyle="1" w:styleId="Absenderzeile">
    <w:name w:val="_Absenderzeile"/>
    <w:basedOn w:val="Kopfzeile"/>
    <w:pPr>
      <w:framePr w:w="4536" w:h="238" w:hRule="exact" w:wrap="around" w:vAnchor="page" w:hAnchor="page" w:x="1367" w:y="2575" w:anchorLock="1"/>
      <w:spacing w:line="240" w:lineRule="atLeast"/>
    </w:pPr>
    <w:rPr>
      <w:rFonts w:ascii="Arial" w:eastAsia="Times New Roman" w:hAnsi="Arial" w:cs="Times New Roman"/>
      <w:kern w:val="10"/>
      <w:sz w:val="13"/>
      <w:szCs w:val="13"/>
      <w:lang w:eastAsia="de-DE"/>
    </w:rPr>
  </w:style>
  <w:style w:type="paragraph" w:styleId="Dokumentstruktur">
    <w:name w:val="Document Map"/>
    <w:basedOn w:val="Standard"/>
    <w:link w:val="DokumentstrukturZchn"/>
    <w:uiPriority w:val="99"/>
    <w:semiHidden/>
    <w:unhideWhenUsed/>
    <w:pPr>
      <w:spacing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Pr>
      <w:rFonts w:ascii="Times New Roman" w:hAnsi="Times New Roman" w:cs="Times New Roman"/>
      <w:sz w:val="24"/>
      <w:szCs w:val="24"/>
    </w:rPr>
  </w:style>
  <w:style w:type="paragraph" w:styleId="berarbeitung">
    <w:name w:val="Revision"/>
    <w:hidden/>
    <w:uiPriority w:val="99"/>
    <w:semiHidden/>
    <w:pPr>
      <w:spacing w:after="0" w:line="240" w:lineRule="auto"/>
    </w:pPr>
  </w:style>
  <w:style w:type="character" w:styleId="BesuchterHyperlink">
    <w:name w:val="FollowedHyperlink"/>
    <w:basedOn w:val="Absatz-Standardschriftar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99085">
      <w:bodyDiv w:val="1"/>
      <w:marLeft w:val="0"/>
      <w:marRight w:val="0"/>
      <w:marTop w:val="0"/>
      <w:marBottom w:val="0"/>
      <w:divBdr>
        <w:top w:val="none" w:sz="0" w:space="0" w:color="auto"/>
        <w:left w:val="none" w:sz="0" w:space="0" w:color="auto"/>
        <w:bottom w:val="none" w:sz="0" w:space="0" w:color="auto"/>
        <w:right w:val="none" w:sz="0" w:space="0" w:color="auto"/>
      </w:divBdr>
    </w:div>
    <w:div w:id="1952781800">
      <w:bodyDiv w:val="1"/>
      <w:marLeft w:val="0"/>
      <w:marRight w:val="0"/>
      <w:marTop w:val="0"/>
      <w:marBottom w:val="0"/>
      <w:divBdr>
        <w:top w:val="none" w:sz="0" w:space="0" w:color="auto"/>
        <w:left w:val="none" w:sz="0" w:space="0" w:color="auto"/>
        <w:bottom w:val="none" w:sz="0" w:space="0" w:color="auto"/>
        <w:right w:val="none" w:sz="0" w:space="0" w:color="auto"/>
      </w:divBdr>
      <w:divsChild>
        <w:div w:id="1445266924">
          <w:marLeft w:val="0"/>
          <w:marRight w:val="0"/>
          <w:marTop w:val="0"/>
          <w:marBottom w:val="0"/>
          <w:divBdr>
            <w:top w:val="none" w:sz="0" w:space="0" w:color="auto"/>
            <w:left w:val="none" w:sz="0" w:space="0" w:color="auto"/>
            <w:bottom w:val="none" w:sz="0" w:space="0" w:color="auto"/>
            <w:right w:val="none" w:sz="0" w:space="0" w:color="auto"/>
          </w:divBdr>
        </w:div>
        <w:div w:id="766921415">
          <w:marLeft w:val="0"/>
          <w:marRight w:val="0"/>
          <w:marTop w:val="0"/>
          <w:marBottom w:val="0"/>
          <w:divBdr>
            <w:top w:val="none" w:sz="0" w:space="0" w:color="auto"/>
            <w:left w:val="none" w:sz="0" w:space="0" w:color="auto"/>
            <w:bottom w:val="none" w:sz="0" w:space="0" w:color="auto"/>
            <w:right w:val="none" w:sz="0" w:space="0" w:color="auto"/>
          </w:divBdr>
        </w:div>
        <w:div w:id="1552425102">
          <w:marLeft w:val="0"/>
          <w:marRight w:val="0"/>
          <w:marTop w:val="0"/>
          <w:marBottom w:val="0"/>
          <w:divBdr>
            <w:top w:val="none" w:sz="0" w:space="0" w:color="auto"/>
            <w:left w:val="none" w:sz="0" w:space="0" w:color="auto"/>
            <w:bottom w:val="none" w:sz="0" w:space="0" w:color="auto"/>
            <w:right w:val="none" w:sz="0" w:space="0" w:color="auto"/>
          </w:divBdr>
        </w:div>
      </w:divsChild>
    </w:div>
    <w:div w:id="20407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_sriw\SharePoint\Teamwebsite%20-%20Dokumente\Formatvorlagen\PGuard_Allgeme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25E5319E46EB4FBBF131A3AE1B5B03" ma:contentTypeVersion="2" ma:contentTypeDescription="Ein neues Dokument erstellen." ma:contentTypeScope="" ma:versionID="4b1f324a0b7284800c6509936ffc8f09">
  <xsd:schema xmlns:xsd="http://www.w3.org/2001/XMLSchema" xmlns:xs="http://www.w3.org/2001/XMLSchema" xmlns:p="http://schemas.microsoft.com/office/2006/metadata/properties" xmlns:ns2="21e3d0bd-ed8f-42c5-9612-9e3ae83b60ca" targetNamespace="http://schemas.microsoft.com/office/2006/metadata/properties" ma:root="true" ma:fieldsID="faa06453a2a7cd8b78b76810cad93864" ns2:_="">
    <xsd:import namespace="21e3d0bd-ed8f-42c5-9612-9e3ae83b60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3d0bd-ed8f-42c5-9612-9e3ae83b60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8AA2B-D97B-41DE-BF43-ACD3073972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AD588E-7DE7-4C05-8A5D-730A50F3DE84}">
  <ds:schemaRefs>
    <ds:schemaRef ds:uri="http://schemas.microsoft.com/sharepoint/v3/contenttype/forms"/>
  </ds:schemaRefs>
</ds:datastoreItem>
</file>

<file path=customXml/itemProps3.xml><?xml version="1.0" encoding="utf-8"?>
<ds:datastoreItem xmlns:ds="http://schemas.openxmlformats.org/officeDocument/2006/customXml" ds:itemID="{F9F26AF4-AA4A-4D69-8316-D4440DAC7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3d0bd-ed8f-42c5-9612-9e3ae83b6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A3D9D5-ACAE-4D91-812B-7410826D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PGuard_Allgemein</Template>
  <TotalTime>0</TotalTime>
  <Pages>30</Pages>
  <Words>4261</Words>
  <Characters>26850</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Ingenrieth</dc:creator>
  <cp:keywords/>
  <cp:lastModifiedBy>Carolin Rost</cp:lastModifiedBy>
  <cp:revision>13</cp:revision>
  <cp:lastPrinted>2018-03-26T09:10:00Z</cp:lastPrinted>
  <dcterms:created xsi:type="dcterms:W3CDTF">2018-03-29T09:38:00Z</dcterms:created>
  <dcterms:modified xsi:type="dcterms:W3CDTF">2018-03-29T13:09:00Z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0x0101000E25E5319E46EB4FBBF131A3AE1B5B03</vt:lpwstr>
  </property>
</Properties>
</file>